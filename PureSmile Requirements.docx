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29F0" w:rsidRDefault="00FB722F">
      <w:pPr>
        <w:pStyle w:val="TitleCover"/>
        <w:ind w:firstLine="720"/>
        <w:jc w:val="center"/>
        <w:rPr>
          <w:lang w:val="en-US"/>
        </w:rPr>
      </w:pPr>
      <w:proofErr w:type="spellStart"/>
      <w:r>
        <w:rPr>
          <w:lang w:val="en-US"/>
        </w:rPr>
        <w:t>PureSmile</w:t>
      </w:r>
      <w:proofErr w:type="spellEnd"/>
      <w:r>
        <w:rPr>
          <w:lang w:val="en-US"/>
        </w:rPr>
        <w:t xml:space="preserve"> Online Booking System</w:t>
      </w:r>
    </w:p>
    <w:p w:rsidR="006A29F0" w:rsidRDefault="00FB722F">
      <w:pPr>
        <w:pStyle w:val="SubtitleCover"/>
        <w:jc w:val="center"/>
        <w:rPr>
          <w:lang w:val="en-US"/>
        </w:rPr>
      </w:pPr>
      <w:r>
        <w:rPr>
          <w:sz w:val="44"/>
          <w:szCs w:val="44"/>
          <w:lang w:val="en-US"/>
        </w:rPr>
        <w:t>Software Requirements Specification</w:t>
      </w:r>
      <w:r>
        <w:rPr>
          <w:rFonts w:ascii="Arial Unicode MS" w:hAnsi="Arial Unicode MS"/>
          <w:sz w:val="44"/>
          <w:szCs w:val="44"/>
          <w:lang w:val="en-US"/>
        </w:rPr>
        <w:br/>
      </w:r>
      <w:r>
        <w:rPr>
          <w:sz w:val="44"/>
          <w:szCs w:val="44"/>
          <w:lang w:val="en-US"/>
        </w:rPr>
        <w:t>and Plan</w:t>
      </w:r>
    </w:p>
    <w:p w:rsidR="006A29F0" w:rsidRDefault="006A29F0">
      <w:pPr>
        <w:spacing w:after="200" w:line="276" w:lineRule="auto"/>
      </w:pPr>
    </w:p>
    <w:p w:rsidR="006A29F0" w:rsidRPr="00241A83" w:rsidRDefault="00FB722F">
      <w:pPr>
        <w:pStyle w:val="a5"/>
        <w:rPr>
          <w:lang w:val="ru-RU"/>
        </w:rPr>
      </w:pPr>
      <w:r>
        <w:t>Table</w:t>
      </w:r>
      <w:r w:rsidRPr="00241A83">
        <w:rPr>
          <w:lang w:val="ru-RU"/>
        </w:rPr>
        <w:t xml:space="preserve"> </w:t>
      </w:r>
      <w:r>
        <w:t>of</w:t>
      </w:r>
      <w:r w:rsidRPr="00241A83">
        <w:rPr>
          <w:lang w:val="ru-RU"/>
        </w:rPr>
        <w:t xml:space="preserve"> </w:t>
      </w:r>
      <w:r>
        <w:t>Contents</w:t>
      </w:r>
    </w:p>
    <w:sdt>
      <w:sdtPr>
        <w:rPr>
          <w:rFonts w:ascii="Times New Roman" w:eastAsia="Arial Unicode MS" w:hAnsi="Times New Roman" w:cs="Arial Unicode MS"/>
          <w:b w:val="0"/>
          <w:bCs w:val="0"/>
          <w:color w:val="000000"/>
          <w:sz w:val="20"/>
          <w:szCs w:val="20"/>
          <w:u w:color="000000"/>
          <w:lang w:val="ru-RU"/>
        </w:rPr>
        <w:id w:val="880830522"/>
        <w:docPartObj>
          <w:docPartGallery w:val="Table of Contents"/>
          <w:docPartUnique/>
        </w:docPartObj>
      </w:sdtPr>
      <w:sdtEndPr>
        <w:rPr>
          <w:lang w:val="en-US"/>
        </w:rPr>
      </w:sdtEndPr>
      <w:sdtContent>
        <w:p w:rsidR="004A5792" w:rsidRDefault="004A5792">
          <w:pPr>
            <w:pStyle w:val="a5"/>
          </w:pPr>
        </w:p>
        <w:p w:rsidR="004A5792" w:rsidRDefault="004A5792">
          <w:pPr>
            <w:pStyle w:val="10"/>
            <w:rPr>
              <w:rFonts w:asciiTheme="minorHAnsi" w:eastAsiaTheme="minorEastAsia" w:hAnsiTheme="minorHAnsi" w:cstheme="minorBidi"/>
              <w:noProof/>
              <w:color w:val="auto"/>
              <w:sz w:val="22"/>
              <w:szCs w:val="22"/>
              <w:bdr w:val="none" w:sz="0" w:space="0" w:color="auto"/>
              <w:lang w:val="ru-RU" w:eastAsia="ru-RU"/>
            </w:rPr>
          </w:pPr>
          <w:r>
            <w:fldChar w:fldCharType="begin"/>
          </w:r>
          <w:r>
            <w:instrText xml:space="preserve"> TOC \o "1-3" \h \z \u </w:instrText>
          </w:r>
          <w:r>
            <w:fldChar w:fldCharType="separate"/>
          </w:r>
          <w:hyperlink w:anchor="_Toc464587825" w:history="1">
            <w:r w:rsidRPr="001525A9">
              <w:rPr>
                <w:rStyle w:val="a3"/>
                <w:rFonts w:hAnsi="Arial Unicode MS"/>
                <w:noProof/>
              </w:rPr>
              <w:t>1.</w:t>
            </w:r>
            <w:r>
              <w:rPr>
                <w:rFonts w:asciiTheme="minorHAnsi" w:eastAsiaTheme="minorEastAsia" w:hAnsiTheme="minorHAnsi" w:cstheme="minorBidi"/>
                <w:noProof/>
                <w:color w:val="auto"/>
                <w:sz w:val="22"/>
                <w:szCs w:val="22"/>
                <w:bdr w:val="none" w:sz="0" w:space="0" w:color="auto"/>
                <w:lang w:val="ru-RU" w:eastAsia="ru-RU"/>
              </w:rPr>
              <w:tab/>
            </w:r>
            <w:r w:rsidRPr="001525A9">
              <w:rPr>
                <w:rStyle w:val="a3"/>
                <w:noProof/>
              </w:rPr>
              <w:t>Scope of Work</w:t>
            </w:r>
            <w:r>
              <w:rPr>
                <w:noProof/>
                <w:webHidden/>
              </w:rPr>
              <w:tab/>
            </w:r>
            <w:r>
              <w:rPr>
                <w:noProof/>
                <w:webHidden/>
              </w:rPr>
              <w:fldChar w:fldCharType="begin"/>
            </w:r>
            <w:r>
              <w:rPr>
                <w:noProof/>
                <w:webHidden/>
              </w:rPr>
              <w:instrText xml:space="preserve"> PAGEREF _Toc464587825 \h </w:instrText>
            </w:r>
            <w:r>
              <w:rPr>
                <w:noProof/>
                <w:webHidden/>
              </w:rPr>
            </w:r>
            <w:r>
              <w:rPr>
                <w:noProof/>
                <w:webHidden/>
              </w:rPr>
              <w:fldChar w:fldCharType="separate"/>
            </w:r>
            <w:r>
              <w:rPr>
                <w:noProof/>
                <w:webHidden/>
              </w:rPr>
              <w:t>2</w:t>
            </w:r>
            <w:r>
              <w:rPr>
                <w:noProof/>
                <w:webHidden/>
              </w:rPr>
              <w:fldChar w:fldCharType="end"/>
            </w:r>
          </w:hyperlink>
        </w:p>
        <w:p w:rsidR="004A5792" w:rsidRDefault="0019419A">
          <w:pPr>
            <w:pStyle w:val="10"/>
            <w:rPr>
              <w:rFonts w:asciiTheme="minorHAnsi" w:eastAsiaTheme="minorEastAsia" w:hAnsiTheme="minorHAnsi" w:cstheme="minorBidi"/>
              <w:noProof/>
              <w:color w:val="auto"/>
              <w:sz w:val="22"/>
              <w:szCs w:val="22"/>
              <w:bdr w:val="none" w:sz="0" w:space="0" w:color="auto"/>
              <w:lang w:val="ru-RU" w:eastAsia="ru-RU"/>
            </w:rPr>
          </w:pPr>
          <w:hyperlink w:anchor="_Toc464587826" w:history="1">
            <w:r w:rsidR="004A5792" w:rsidRPr="001525A9">
              <w:rPr>
                <w:rStyle w:val="a3"/>
                <w:rFonts w:hAnsi="Arial Unicode MS"/>
                <w:noProof/>
              </w:rPr>
              <w:t>2.</w:t>
            </w:r>
            <w:r w:rsidR="004A5792">
              <w:rPr>
                <w:rFonts w:asciiTheme="minorHAnsi" w:eastAsiaTheme="minorEastAsia" w:hAnsiTheme="minorHAnsi" w:cstheme="minorBidi"/>
                <w:noProof/>
                <w:color w:val="auto"/>
                <w:sz w:val="22"/>
                <w:szCs w:val="22"/>
                <w:bdr w:val="none" w:sz="0" w:space="0" w:color="auto"/>
                <w:lang w:val="ru-RU" w:eastAsia="ru-RU"/>
              </w:rPr>
              <w:tab/>
            </w:r>
            <w:r w:rsidR="004A5792" w:rsidRPr="001525A9">
              <w:rPr>
                <w:rStyle w:val="a3"/>
                <w:noProof/>
              </w:rPr>
              <w:t>Functional Requirements</w:t>
            </w:r>
            <w:r w:rsidR="004A5792">
              <w:rPr>
                <w:noProof/>
                <w:webHidden/>
              </w:rPr>
              <w:tab/>
            </w:r>
            <w:r w:rsidR="004A5792">
              <w:rPr>
                <w:noProof/>
                <w:webHidden/>
              </w:rPr>
              <w:fldChar w:fldCharType="begin"/>
            </w:r>
            <w:r w:rsidR="004A5792">
              <w:rPr>
                <w:noProof/>
                <w:webHidden/>
              </w:rPr>
              <w:instrText xml:space="preserve"> PAGEREF _Toc464587826 \h </w:instrText>
            </w:r>
            <w:r w:rsidR="004A5792">
              <w:rPr>
                <w:noProof/>
                <w:webHidden/>
              </w:rPr>
            </w:r>
            <w:r w:rsidR="004A5792">
              <w:rPr>
                <w:noProof/>
                <w:webHidden/>
              </w:rPr>
              <w:fldChar w:fldCharType="separate"/>
            </w:r>
            <w:r w:rsidR="004A5792">
              <w:rPr>
                <w:noProof/>
                <w:webHidden/>
              </w:rPr>
              <w:t>2</w:t>
            </w:r>
            <w:r w:rsidR="004A5792">
              <w:rPr>
                <w:noProof/>
                <w:webHidden/>
              </w:rPr>
              <w:fldChar w:fldCharType="end"/>
            </w:r>
          </w:hyperlink>
        </w:p>
        <w:p w:rsidR="004A5792" w:rsidRDefault="0019419A">
          <w:pPr>
            <w:pStyle w:val="20"/>
            <w:rPr>
              <w:rFonts w:asciiTheme="minorHAnsi" w:eastAsiaTheme="minorEastAsia" w:hAnsiTheme="minorHAnsi" w:cstheme="minorBidi"/>
              <w:noProof/>
              <w:color w:val="auto"/>
              <w:sz w:val="22"/>
              <w:szCs w:val="22"/>
              <w:bdr w:val="none" w:sz="0" w:space="0" w:color="auto"/>
              <w:lang w:val="ru-RU" w:eastAsia="ru-RU"/>
            </w:rPr>
          </w:pPr>
          <w:hyperlink w:anchor="_Toc464587827" w:history="1">
            <w:r w:rsidR="004A5792" w:rsidRPr="001525A9">
              <w:rPr>
                <w:rStyle w:val="a3"/>
                <w:rFonts w:ascii="Cambria" w:eastAsia="Cambria" w:hAnsi="Arial Unicode MS" w:cs="Cambria"/>
                <w:noProof/>
                <w:u w:color="4F81BD"/>
              </w:rPr>
              <w:t>2.1.</w:t>
            </w:r>
            <w:r w:rsidR="004A5792">
              <w:rPr>
                <w:rFonts w:asciiTheme="minorHAnsi" w:eastAsiaTheme="minorEastAsia" w:hAnsiTheme="minorHAnsi" w:cstheme="minorBidi"/>
                <w:noProof/>
                <w:color w:val="auto"/>
                <w:sz w:val="22"/>
                <w:szCs w:val="22"/>
                <w:bdr w:val="none" w:sz="0" w:space="0" w:color="auto"/>
                <w:lang w:val="ru-RU" w:eastAsia="ru-RU"/>
              </w:rPr>
              <w:tab/>
            </w:r>
            <w:r w:rsidR="004A5792" w:rsidRPr="001525A9">
              <w:rPr>
                <w:rStyle w:val="a3"/>
                <w:rFonts w:ascii="Cambria" w:eastAsia="Cambria" w:hAnsi="Cambria" w:cs="Cambria"/>
                <w:noProof/>
                <w:u w:color="4F81BD"/>
              </w:rPr>
              <w:t>Booking scenario</w:t>
            </w:r>
            <w:r w:rsidR="004A5792">
              <w:rPr>
                <w:noProof/>
                <w:webHidden/>
              </w:rPr>
              <w:tab/>
            </w:r>
            <w:r w:rsidR="004A5792">
              <w:rPr>
                <w:noProof/>
                <w:webHidden/>
              </w:rPr>
              <w:fldChar w:fldCharType="begin"/>
            </w:r>
            <w:r w:rsidR="004A5792">
              <w:rPr>
                <w:noProof/>
                <w:webHidden/>
              </w:rPr>
              <w:instrText xml:space="preserve"> PAGEREF _Toc464587827 \h </w:instrText>
            </w:r>
            <w:r w:rsidR="004A5792">
              <w:rPr>
                <w:noProof/>
                <w:webHidden/>
              </w:rPr>
            </w:r>
            <w:r w:rsidR="004A5792">
              <w:rPr>
                <w:noProof/>
                <w:webHidden/>
              </w:rPr>
              <w:fldChar w:fldCharType="separate"/>
            </w:r>
            <w:r w:rsidR="004A5792">
              <w:rPr>
                <w:noProof/>
                <w:webHidden/>
              </w:rPr>
              <w:t>2</w:t>
            </w:r>
            <w:r w:rsidR="004A5792">
              <w:rPr>
                <w:noProof/>
                <w:webHidden/>
              </w:rPr>
              <w:fldChar w:fldCharType="end"/>
            </w:r>
          </w:hyperlink>
        </w:p>
        <w:p w:rsidR="004A5792" w:rsidRDefault="0019419A">
          <w:pPr>
            <w:pStyle w:val="30"/>
            <w:rPr>
              <w:rFonts w:asciiTheme="minorHAnsi" w:eastAsiaTheme="minorEastAsia" w:hAnsiTheme="minorHAnsi" w:cstheme="minorBidi"/>
              <w:noProof/>
              <w:color w:val="auto"/>
              <w:sz w:val="22"/>
              <w:szCs w:val="22"/>
              <w:bdr w:val="none" w:sz="0" w:space="0" w:color="auto"/>
              <w:lang w:val="ru-RU" w:eastAsia="ru-RU"/>
            </w:rPr>
          </w:pPr>
          <w:hyperlink w:anchor="_Toc464587828" w:history="1">
            <w:r w:rsidR="004A5792" w:rsidRPr="001525A9">
              <w:rPr>
                <w:rStyle w:val="a3"/>
                <w:rFonts w:ascii="Calibri" w:eastAsia="Calibri" w:hAnsi="Arial Unicode MS"/>
                <w:noProof/>
                <w:lang w:val="en-AU" w:eastAsia="en-US"/>
              </w:rPr>
              <w:t>2.1.1.</w:t>
            </w:r>
            <w:r w:rsidR="004A5792">
              <w:rPr>
                <w:rFonts w:asciiTheme="minorHAnsi" w:eastAsiaTheme="minorEastAsia" w:hAnsiTheme="minorHAnsi" w:cstheme="minorBidi"/>
                <w:noProof/>
                <w:color w:val="auto"/>
                <w:sz w:val="22"/>
                <w:szCs w:val="22"/>
                <w:bdr w:val="none" w:sz="0" w:space="0" w:color="auto"/>
                <w:lang w:val="ru-RU" w:eastAsia="ru-RU"/>
              </w:rPr>
              <w:tab/>
            </w:r>
            <w:r w:rsidR="004A5792" w:rsidRPr="001525A9">
              <w:rPr>
                <w:rStyle w:val="a3"/>
                <w:rFonts w:ascii="Calibri" w:eastAsia="Calibri" w:hAnsi="Calibri"/>
                <w:noProof/>
                <w:lang w:val="en-AU" w:eastAsia="en-US"/>
              </w:rPr>
              <w:t>Scenario 1 – Successful payment and acceptance from clinic</w:t>
            </w:r>
            <w:r w:rsidR="004A5792">
              <w:rPr>
                <w:noProof/>
                <w:webHidden/>
              </w:rPr>
              <w:tab/>
            </w:r>
            <w:r w:rsidR="004A5792">
              <w:rPr>
                <w:noProof/>
                <w:webHidden/>
              </w:rPr>
              <w:fldChar w:fldCharType="begin"/>
            </w:r>
            <w:r w:rsidR="004A5792">
              <w:rPr>
                <w:noProof/>
                <w:webHidden/>
              </w:rPr>
              <w:instrText xml:space="preserve"> PAGEREF _Toc464587828 \h </w:instrText>
            </w:r>
            <w:r w:rsidR="004A5792">
              <w:rPr>
                <w:noProof/>
                <w:webHidden/>
              </w:rPr>
            </w:r>
            <w:r w:rsidR="004A5792">
              <w:rPr>
                <w:noProof/>
                <w:webHidden/>
              </w:rPr>
              <w:fldChar w:fldCharType="separate"/>
            </w:r>
            <w:r w:rsidR="004A5792">
              <w:rPr>
                <w:noProof/>
                <w:webHidden/>
              </w:rPr>
              <w:t>2</w:t>
            </w:r>
            <w:r w:rsidR="004A5792">
              <w:rPr>
                <w:noProof/>
                <w:webHidden/>
              </w:rPr>
              <w:fldChar w:fldCharType="end"/>
            </w:r>
          </w:hyperlink>
        </w:p>
        <w:p w:rsidR="004A5792" w:rsidRDefault="0019419A">
          <w:pPr>
            <w:pStyle w:val="30"/>
            <w:rPr>
              <w:rFonts w:asciiTheme="minorHAnsi" w:eastAsiaTheme="minorEastAsia" w:hAnsiTheme="minorHAnsi" w:cstheme="minorBidi"/>
              <w:noProof/>
              <w:color w:val="auto"/>
              <w:sz w:val="22"/>
              <w:szCs w:val="22"/>
              <w:bdr w:val="none" w:sz="0" w:space="0" w:color="auto"/>
              <w:lang w:val="ru-RU" w:eastAsia="ru-RU"/>
            </w:rPr>
          </w:pPr>
          <w:hyperlink w:anchor="_Toc464587829" w:history="1">
            <w:r w:rsidR="004A5792" w:rsidRPr="001525A9">
              <w:rPr>
                <w:rStyle w:val="a3"/>
                <w:rFonts w:ascii="Calibri" w:eastAsia="Calibri" w:hAnsi="Arial Unicode MS"/>
                <w:noProof/>
                <w:lang w:val="en-AU" w:eastAsia="en-US"/>
              </w:rPr>
              <w:t>2.1.2.</w:t>
            </w:r>
            <w:r w:rsidR="004A5792">
              <w:rPr>
                <w:rFonts w:asciiTheme="minorHAnsi" w:eastAsiaTheme="minorEastAsia" w:hAnsiTheme="minorHAnsi" w:cstheme="minorBidi"/>
                <w:noProof/>
                <w:color w:val="auto"/>
                <w:sz w:val="22"/>
                <w:szCs w:val="22"/>
                <w:bdr w:val="none" w:sz="0" w:space="0" w:color="auto"/>
                <w:lang w:val="ru-RU" w:eastAsia="ru-RU"/>
              </w:rPr>
              <w:tab/>
            </w:r>
            <w:r w:rsidR="004A5792" w:rsidRPr="001525A9">
              <w:rPr>
                <w:rStyle w:val="a3"/>
                <w:rFonts w:ascii="Calibri" w:eastAsia="Calibri" w:hAnsi="Calibri"/>
                <w:noProof/>
                <w:lang w:val="en-AU" w:eastAsia="en-US"/>
              </w:rPr>
              <w:t>Scenario 2 – Successful payment and rejection from clinic</w:t>
            </w:r>
            <w:r w:rsidR="004A5792">
              <w:rPr>
                <w:noProof/>
                <w:webHidden/>
              </w:rPr>
              <w:tab/>
            </w:r>
            <w:r w:rsidR="004A5792">
              <w:rPr>
                <w:noProof/>
                <w:webHidden/>
              </w:rPr>
              <w:fldChar w:fldCharType="begin"/>
            </w:r>
            <w:r w:rsidR="004A5792">
              <w:rPr>
                <w:noProof/>
                <w:webHidden/>
              </w:rPr>
              <w:instrText xml:space="preserve"> PAGEREF _Toc464587829 \h </w:instrText>
            </w:r>
            <w:r w:rsidR="004A5792">
              <w:rPr>
                <w:noProof/>
                <w:webHidden/>
              </w:rPr>
            </w:r>
            <w:r w:rsidR="004A5792">
              <w:rPr>
                <w:noProof/>
                <w:webHidden/>
              </w:rPr>
              <w:fldChar w:fldCharType="separate"/>
            </w:r>
            <w:r w:rsidR="004A5792">
              <w:rPr>
                <w:noProof/>
                <w:webHidden/>
              </w:rPr>
              <w:t>2</w:t>
            </w:r>
            <w:r w:rsidR="004A5792">
              <w:rPr>
                <w:noProof/>
                <w:webHidden/>
              </w:rPr>
              <w:fldChar w:fldCharType="end"/>
            </w:r>
          </w:hyperlink>
        </w:p>
        <w:p w:rsidR="004A5792" w:rsidRDefault="0019419A">
          <w:pPr>
            <w:pStyle w:val="30"/>
            <w:rPr>
              <w:rFonts w:asciiTheme="minorHAnsi" w:eastAsiaTheme="minorEastAsia" w:hAnsiTheme="minorHAnsi" w:cstheme="minorBidi"/>
              <w:noProof/>
              <w:color w:val="auto"/>
              <w:sz w:val="22"/>
              <w:szCs w:val="22"/>
              <w:bdr w:val="none" w:sz="0" w:space="0" w:color="auto"/>
              <w:lang w:val="ru-RU" w:eastAsia="ru-RU"/>
            </w:rPr>
          </w:pPr>
          <w:hyperlink w:anchor="_Toc464587830" w:history="1">
            <w:r w:rsidR="004A5792" w:rsidRPr="001525A9">
              <w:rPr>
                <w:rStyle w:val="a3"/>
                <w:rFonts w:ascii="Calibri" w:eastAsia="Calibri" w:hAnsi="Arial Unicode MS"/>
                <w:noProof/>
                <w:lang w:val="en-AU" w:eastAsia="en-US"/>
              </w:rPr>
              <w:t>2.1.3.</w:t>
            </w:r>
            <w:r w:rsidR="004A5792">
              <w:rPr>
                <w:rFonts w:asciiTheme="minorHAnsi" w:eastAsiaTheme="minorEastAsia" w:hAnsiTheme="minorHAnsi" w:cstheme="minorBidi"/>
                <w:noProof/>
                <w:color w:val="auto"/>
                <w:sz w:val="22"/>
                <w:szCs w:val="22"/>
                <w:bdr w:val="none" w:sz="0" w:space="0" w:color="auto"/>
                <w:lang w:val="ru-RU" w:eastAsia="ru-RU"/>
              </w:rPr>
              <w:tab/>
            </w:r>
            <w:r w:rsidR="004A5792" w:rsidRPr="001525A9">
              <w:rPr>
                <w:rStyle w:val="a3"/>
                <w:rFonts w:ascii="Calibri" w:eastAsia="Calibri" w:hAnsi="Calibri"/>
                <w:noProof/>
                <w:lang w:val="en-AU" w:eastAsia="en-US"/>
              </w:rPr>
              <w:t>Scenario 3 – No payment made</w:t>
            </w:r>
            <w:r w:rsidR="004A5792">
              <w:rPr>
                <w:noProof/>
                <w:webHidden/>
              </w:rPr>
              <w:tab/>
            </w:r>
            <w:r w:rsidR="004A5792">
              <w:rPr>
                <w:noProof/>
                <w:webHidden/>
              </w:rPr>
              <w:fldChar w:fldCharType="begin"/>
            </w:r>
            <w:r w:rsidR="004A5792">
              <w:rPr>
                <w:noProof/>
                <w:webHidden/>
              </w:rPr>
              <w:instrText xml:space="preserve"> PAGEREF _Toc464587830 \h </w:instrText>
            </w:r>
            <w:r w:rsidR="004A5792">
              <w:rPr>
                <w:noProof/>
                <w:webHidden/>
              </w:rPr>
            </w:r>
            <w:r w:rsidR="004A5792">
              <w:rPr>
                <w:noProof/>
                <w:webHidden/>
              </w:rPr>
              <w:fldChar w:fldCharType="separate"/>
            </w:r>
            <w:r w:rsidR="004A5792">
              <w:rPr>
                <w:noProof/>
                <w:webHidden/>
              </w:rPr>
              <w:t>3</w:t>
            </w:r>
            <w:r w:rsidR="004A5792">
              <w:rPr>
                <w:noProof/>
                <w:webHidden/>
              </w:rPr>
              <w:fldChar w:fldCharType="end"/>
            </w:r>
          </w:hyperlink>
        </w:p>
        <w:p w:rsidR="004A5792" w:rsidRDefault="0019419A">
          <w:pPr>
            <w:pStyle w:val="10"/>
            <w:rPr>
              <w:rFonts w:asciiTheme="minorHAnsi" w:eastAsiaTheme="minorEastAsia" w:hAnsiTheme="minorHAnsi" w:cstheme="minorBidi"/>
              <w:noProof/>
              <w:color w:val="auto"/>
              <w:sz w:val="22"/>
              <w:szCs w:val="22"/>
              <w:bdr w:val="none" w:sz="0" w:space="0" w:color="auto"/>
              <w:lang w:val="ru-RU" w:eastAsia="ru-RU"/>
            </w:rPr>
          </w:pPr>
          <w:hyperlink w:anchor="_Toc464587831" w:history="1">
            <w:r w:rsidR="004A5792" w:rsidRPr="001525A9">
              <w:rPr>
                <w:rStyle w:val="a3"/>
                <w:rFonts w:hAnsi="Arial Unicode MS"/>
                <w:noProof/>
              </w:rPr>
              <w:t>2.2.</w:t>
            </w:r>
            <w:r w:rsidR="004A5792">
              <w:rPr>
                <w:rFonts w:asciiTheme="minorHAnsi" w:eastAsiaTheme="minorEastAsia" w:hAnsiTheme="minorHAnsi" w:cstheme="minorBidi"/>
                <w:noProof/>
                <w:color w:val="auto"/>
                <w:sz w:val="22"/>
                <w:szCs w:val="22"/>
                <w:bdr w:val="none" w:sz="0" w:space="0" w:color="auto"/>
                <w:lang w:val="ru-RU" w:eastAsia="ru-RU"/>
              </w:rPr>
              <w:tab/>
            </w:r>
            <w:r w:rsidR="004A5792" w:rsidRPr="001525A9">
              <w:rPr>
                <w:rStyle w:val="a3"/>
                <w:noProof/>
              </w:rPr>
              <w:t>Site Map</w:t>
            </w:r>
            <w:r w:rsidR="004A5792">
              <w:rPr>
                <w:noProof/>
                <w:webHidden/>
              </w:rPr>
              <w:tab/>
            </w:r>
            <w:r w:rsidR="004A5792">
              <w:rPr>
                <w:noProof/>
                <w:webHidden/>
              </w:rPr>
              <w:fldChar w:fldCharType="begin"/>
            </w:r>
            <w:r w:rsidR="004A5792">
              <w:rPr>
                <w:noProof/>
                <w:webHidden/>
              </w:rPr>
              <w:instrText xml:space="preserve"> PAGEREF _Toc464587831 \h </w:instrText>
            </w:r>
            <w:r w:rsidR="004A5792">
              <w:rPr>
                <w:noProof/>
                <w:webHidden/>
              </w:rPr>
            </w:r>
            <w:r w:rsidR="004A5792">
              <w:rPr>
                <w:noProof/>
                <w:webHidden/>
              </w:rPr>
              <w:fldChar w:fldCharType="separate"/>
            </w:r>
            <w:r w:rsidR="004A5792">
              <w:rPr>
                <w:noProof/>
                <w:webHidden/>
              </w:rPr>
              <w:t>3</w:t>
            </w:r>
            <w:r w:rsidR="004A5792">
              <w:rPr>
                <w:noProof/>
                <w:webHidden/>
              </w:rPr>
              <w:fldChar w:fldCharType="end"/>
            </w:r>
          </w:hyperlink>
        </w:p>
        <w:p w:rsidR="004A5792" w:rsidRDefault="0019419A">
          <w:pPr>
            <w:pStyle w:val="30"/>
            <w:rPr>
              <w:rFonts w:asciiTheme="minorHAnsi" w:eastAsiaTheme="minorEastAsia" w:hAnsiTheme="minorHAnsi" w:cstheme="minorBidi"/>
              <w:noProof/>
              <w:color w:val="auto"/>
              <w:sz w:val="22"/>
              <w:szCs w:val="22"/>
              <w:bdr w:val="none" w:sz="0" w:space="0" w:color="auto"/>
              <w:lang w:val="ru-RU" w:eastAsia="ru-RU"/>
            </w:rPr>
          </w:pPr>
          <w:hyperlink w:anchor="_Toc464587832" w:history="1">
            <w:r w:rsidR="004A5792" w:rsidRPr="001525A9">
              <w:rPr>
                <w:rStyle w:val="a3"/>
                <w:rFonts w:hAnsi="Arial Unicode MS"/>
                <w:noProof/>
              </w:rPr>
              <w:t>2.2.1.</w:t>
            </w:r>
            <w:r w:rsidR="004A5792">
              <w:rPr>
                <w:rFonts w:asciiTheme="minorHAnsi" w:eastAsiaTheme="minorEastAsia" w:hAnsiTheme="minorHAnsi" w:cstheme="minorBidi"/>
                <w:noProof/>
                <w:color w:val="auto"/>
                <w:sz w:val="22"/>
                <w:szCs w:val="22"/>
                <w:bdr w:val="none" w:sz="0" w:space="0" w:color="auto"/>
                <w:lang w:val="ru-RU" w:eastAsia="ru-RU"/>
              </w:rPr>
              <w:tab/>
            </w:r>
            <w:r w:rsidR="004A5792" w:rsidRPr="001525A9">
              <w:rPr>
                <w:rStyle w:val="a3"/>
                <w:noProof/>
              </w:rPr>
              <w:t>Admin Interface - admin.puresmile.com.au</w:t>
            </w:r>
            <w:r w:rsidR="004A5792">
              <w:rPr>
                <w:noProof/>
                <w:webHidden/>
              </w:rPr>
              <w:tab/>
            </w:r>
            <w:r w:rsidR="004A5792">
              <w:rPr>
                <w:noProof/>
                <w:webHidden/>
              </w:rPr>
              <w:fldChar w:fldCharType="begin"/>
            </w:r>
            <w:r w:rsidR="004A5792">
              <w:rPr>
                <w:noProof/>
                <w:webHidden/>
              </w:rPr>
              <w:instrText xml:space="preserve"> PAGEREF _Toc464587832 \h </w:instrText>
            </w:r>
            <w:r w:rsidR="004A5792">
              <w:rPr>
                <w:noProof/>
                <w:webHidden/>
              </w:rPr>
            </w:r>
            <w:r w:rsidR="004A5792">
              <w:rPr>
                <w:noProof/>
                <w:webHidden/>
              </w:rPr>
              <w:fldChar w:fldCharType="separate"/>
            </w:r>
            <w:r w:rsidR="004A5792">
              <w:rPr>
                <w:noProof/>
                <w:webHidden/>
              </w:rPr>
              <w:t>3</w:t>
            </w:r>
            <w:r w:rsidR="004A5792">
              <w:rPr>
                <w:noProof/>
                <w:webHidden/>
              </w:rPr>
              <w:fldChar w:fldCharType="end"/>
            </w:r>
          </w:hyperlink>
        </w:p>
        <w:p w:rsidR="004A5792" w:rsidRDefault="0019419A">
          <w:pPr>
            <w:pStyle w:val="30"/>
            <w:rPr>
              <w:rFonts w:asciiTheme="minorHAnsi" w:eastAsiaTheme="minorEastAsia" w:hAnsiTheme="minorHAnsi" w:cstheme="minorBidi"/>
              <w:noProof/>
              <w:color w:val="auto"/>
              <w:sz w:val="22"/>
              <w:szCs w:val="22"/>
              <w:bdr w:val="none" w:sz="0" w:space="0" w:color="auto"/>
              <w:lang w:val="ru-RU" w:eastAsia="ru-RU"/>
            </w:rPr>
          </w:pPr>
          <w:hyperlink w:anchor="_Toc464587833" w:history="1">
            <w:r w:rsidR="004A5792" w:rsidRPr="001525A9">
              <w:rPr>
                <w:rStyle w:val="a3"/>
                <w:rFonts w:hAnsi="Arial Unicode MS"/>
                <w:noProof/>
              </w:rPr>
              <w:t>2.2.2.</w:t>
            </w:r>
            <w:r w:rsidR="004A5792">
              <w:rPr>
                <w:rFonts w:asciiTheme="minorHAnsi" w:eastAsiaTheme="minorEastAsia" w:hAnsiTheme="minorHAnsi" w:cstheme="minorBidi"/>
                <w:noProof/>
                <w:color w:val="auto"/>
                <w:sz w:val="22"/>
                <w:szCs w:val="22"/>
                <w:bdr w:val="none" w:sz="0" w:space="0" w:color="auto"/>
                <w:lang w:val="ru-RU" w:eastAsia="ru-RU"/>
              </w:rPr>
              <w:tab/>
            </w:r>
            <w:r w:rsidR="004A5792" w:rsidRPr="001525A9">
              <w:rPr>
                <w:rStyle w:val="a3"/>
                <w:noProof/>
              </w:rPr>
              <w:t>Client Interface - booking.puresmile.com.au</w:t>
            </w:r>
            <w:r w:rsidR="004A5792">
              <w:rPr>
                <w:noProof/>
                <w:webHidden/>
              </w:rPr>
              <w:tab/>
            </w:r>
            <w:r w:rsidR="004A5792">
              <w:rPr>
                <w:noProof/>
                <w:webHidden/>
              </w:rPr>
              <w:fldChar w:fldCharType="begin"/>
            </w:r>
            <w:r w:rsidR="004A5792">
              <w:rPr>
                <w:noProof/>
                <w:webHidden/>
              </w:rPr>
              <w:instrText xml:space="preserve"> PAGEREF _Toc464587833 \h </w:instrText>
            </w:r>
            <w:r w:rsidR="004A5792">
              <w:rPr>
                <w:noProof/>
                <w:webHidden/>
              </w:rPr>
            </w:r>
            <w:r w:rsidR="004A5792">
              <w:rPr>
                <w:noProof/>
                <w:webHidden/>
              </w:rPr>
              <w:fldChar w:fldCharType="separate"/>
            </w:r>
            <w:r w:rsidR="004A5792">
              <w:rPr>
                <w:noProof/>
                <w:webHidden/>
              </w:rPr>
              <w:t>5</w:t>
            </w:r>
            <w:r w:rsidR="004A5792">
              <w:rPr>
                <w:noProof/>
                <w:webHidden/>
              </w:rPr>
              <w:fldChar w:fldCharType="end"/>
            </w:r>
          </w:hyperlink>
        </w:p>
        <w:p w:rsidR="004A5792" w:rsidRDefault="0019419A">
          <w:pPr>
            <w:pStyle w:val="30"/>
            <w:rPr>
              <w:rFonts w:asciiTheme="minorHAnsi" w:eastAsiaTheme="minorEastAsia" w:hAnsiTheme="minorHAnsi" w:cstheme="minorBidi"/>
              <w:noProof/>
              <w:color w:val="auto"/>
              <w:sz w:val="22"/>
              <w:szCs w:val="22"/>
              <w:bdr w:val="none" w:sz="0" w:space="0" w:color="auto"/>
              <w:lang w:val="ru-RU" w:eastAsia="ru-RU"/>
            </w:rPr>
          </w:pPr>
          <w:hyperlink w:anchor="_Toc464587834" w:history="1">
            <w:r w:rsidR="004A5792" w:rsidRPr="001525A9">
              <w:rPr>
                <w:rStyle w:val="a3"/>
                <w:rFonts w:hAnsi="Arial Unicode MS"/>
                <w:noProof/>
              </w:rPr>
              <w:t>2.2.3.</w:t>
            </w:r>
            <w:r w:rsidR="004A5792">
              <w:rPr>
                <w:rFonts w:asciiTheme="minorHAnsi" w:eastAsiaTheme="minorEastAsia" w:hAnsiTheme="minorHAnsi" w:cstheme="minorBidi"/>
                <w:noProof/>
                <w:color w:val="auto"/>
                <w:sz w:val="22"/>
                <w:szCs w:val="22"/>
                <w:bdr w:val="none" w:sz="0" w:space="0" w:color="auto"/>
                <w:lang w:val="ru-RU" w:eastAsia="ru-RU"/>
              </w:rPr>
              <w:tab/>
            </w:r>
            <w:r w:rsidR="004A5792" w:rsidRPr="001525A9">
              <w:rPr>
                <w:rStyle w:val="a3"/>
                <w:noProof/>
              </w:rPr>
              <w:t>Notification Subsystem</w:t>
            </w:r>
            <w:r w:rsidR="004A5792">
              <w:rPr>
                <w:noProof/>
                <w:webHidden/>
              </w:rPr>
              <w:tab/>
            </w:r>
            <w:r w:rsidR="004A5792">
              <w:rPr>
                <w:noProof/>
                <w:webHidden/>
              </w:rPr>
              <w:fldChar w:fldCharType="begin"/>
            </w:r>
            <w:r w:rsidR="004A5792">
              <w:rPr>
                <w:noProof/>
                <w:webHidden/>
              </w:rPr>
              <w:instrText xml:space="preserve"> PAGEREF _Toc464587834 \h </w:instrText>
            </w:r>
            <w:r w:rsidR="004A5792">
              <w:rPr>
                <w:noProof/>
                <w:webHidden/>
              </w:rPr>
            </w:r>
            <w:r w:rsidR="004A5792">
              <w:rPr>
                <w:noProof/>
                <w:webHidden/>
              </w:rPr>
              <w:fldChar w:fldCharType="separate"/>
            </w:r>
            <w:r w:rsidR="004A5792">
              <w:rPr>
                <w:noProof/>
                <w:webHidden/>
              </w:rPr>
              <w:t>6</w:t>
            </w:r>
            <w:r w:rsidR="004A5792">
              <w:rPr>
                <w:noProof/>
                <w:webHidden/>
              </w:rPr>
              <w:fldChar w:fldCharType="end"/>
            </w:r>
          </w:hyperlink>
        </w:p>
        <w:p w:rsidR="004A5792" w:rsidRDefault="0019419A">
          <w:pPr>
            <w:pStyle w:val="10"/>
            <w:rPr>
              <w:rFonts w:asciiTheme="minorHAnsi" w:eastAsiaTheme="minorEastAsia" w:hAnsiTheme="minorHAnsi" w:cstheme="minorBidi"/>
              <w:noProof/>
              <w:color w:val="auto"/>
              <w:sz w:val="22"/>
              <w:szCs w:val="22"/>
              <w:bdr w:val="none" w:sz="0" w:space="0" w:color="auto"/>
              <w:lang w:val="ru-RU" w:eastAsia="ru-RU"/>
            </w:rPr>
          </w:pPr>
          <w:hyperlink w:anchor="_Toc464587835" w:history="1">
            <w:r w:rsidR="004A5792" w:rsidRPr="001525A9">
              <w:rPr>
                <w:rStyle w:val="a3"/>
                <w:rFonts w:hAnsi="Arial Unicode MS"/>
                <w:noProof/>
              </w:rPr>
              <w:t>3.</w:t>
            </w:r>
            <w:r w:rsidR="004A5792">
              <w:rPr>
                <w:rFonts w:asciiTheme="minorHAnsi" w:eastAsiaTheme="minorEastAsia" w:hAnsiTheme="minorHAnsi" w:cstheme="minorBidi"/>
                <w:noProof/>
                <w:color w:val="auto"/>
                <w:sz w:val="22"/>
                <w:szCs w:val="22"/>
                <w:bdr w:val="none" w:sz="0" w:space="0" w:color="auto"/>
                <w:lang w:val="ru-RU" w:eastAsia="ru-RU"/>
              </w:rPr>
              <w:tab/>
            </w:r>
            <w:r w:rsidR="004A5792" w:rsidRPr="001525A9">
              <w:rPr>
                <w:rStyle w:val="a3"/>
                <w:noProof/>
              </w:rPr>
              <w:t>Plan of Work</w:t>
            </w:r>
            <w:r w:rsidR="004A5792">
              <w:rPr>
                <w:noProof/>
                <w:webHidden/>
              </w:rPr>
              <w:tab/>
            </w:r>
            <w:r w:rsidR="004A5792">
              <w:rPr>
                <w:noProof/>
                <w:webHidden/>
              </w:rPr>
              <w:fldChar w:fldCharType="begin"/>
            </w:r>
            <w:r w:rsidR="004A5792">
              <w:rPr>
                <w:noProof/>
                <w:webHidden/>
              </w:rPr>
              <w:instrText xml:space="preserve"> PAGEREF _Toc464587835 \h </w:instrText>
            </w:r>
            <w:r w:rsidR="004A5792">
              <w:rPr>
                <w:noProof/>
                <w:webHidden/>
              </w:rPr>
            </w:r>
            <w:r w:rsidR="004A5792">
              <w:rPr>
                <w:noProof/>
                <w:webHidden/>
              </w:rPr>
              <w:fldChar w:fldCharType="separate"/>
            </w:r>
            <w:r w:rsidR="004A5792">
              <w:rPr>
                <w:noProof/>
                <w:webHidden/>
              </w:rPr>
              <w:t>6</w:t>
            </w:r>
            <w:r w:rsidR="004A5792">
              <w:rPr>
                <w:noProof/>
                <w:webHidden/>
              </w:rPr>
              <w:fldChar w:fldCharType="end"/>
            </w:r>
          </w:hyperlink>
        </w:p>
        <w:p w:rsidR="004A5792" w:rsidRDefault="004A5792">
          <w:r>
            <w:rPr>
              <w:b/>
              <w:bCs/>
            </w:rPr>
            <w:fldChar w:fldCharType="end"/>
          </w:r>
        </w:p>
      </w:sdtContent>
    </w:sdt>
    <w:p w:rsidR="006A29F0" w:rsidRPr="004A5792" w:rsidRDefault="00FB722F">
      <w:pPr>
        <w:spacing w:after="200" w:line="276" w:lineRule="auto"/>
        <w:rPr>
          <w:lang w:val="ru-RU"/>
        </w:rPr>
      </w:pPr>
      <w:r w:rsidRPr="004A5792">
        <w:rPr>
          <w:rFonts w:ascii="Arial Unicode MS" w:hAnsi="Arial Unicode MS"/>
          <w:lang w:val="ru-RU"/>
        </w:rPr>
        <w:br w:type="page"/>
      </w:r>
    </w:p>
    <w:p w:rsidR="006A29F0" w:rsidRPr="004A5792" w:rsidRDefault="006A29F0">
      <w:pPr>
        <w:spacing w:after="200" w:line="276" w:lineRule="auto"/>
        <w:rPr>
          <w:lang w:val="ru-RU"/>
        </w:rPr>
      </w:pPr>
    </w:p>
    <w:p w:rsidR="006A29F0" w:rsidRDefault="00FB722F" w:rsidP="004A5792">
      <w:pPr>
        <w:pStyle w:val="1"/>
      </w:pPr>
      <w:bookmarkStart w:id="0" w:name="_Toc464587825"/>
      <w:r>
        <w:t>Scope of Work</w:t>
      </w:r>
      <w:bookmarkEnd w:id="0"/>
    </w:p>
    <w:p w:rsidR="006A29F0" w:rsidRDefault="00FB722F">
      <w:pPr>
        <w:pStyle w:val="a6"/>
        <w:spacing w:after="100"/>
        <w:ind w:left="0"/>
      </w:pPr>
      <w:r>
        <w:t>Background:</w:t>
      </w:r>
    </w:p>
    <w:p w:rsidR="006A29F0" w:rsidRDefault="00FB722F">
      <w:pPr>
        <w:pStyle w:val="a6"/>
        <w:numPr>
          <w:ilvl w:val="0"/>
          <w:numId w:val="9"/>
        </w:numPr>
        <w:spacing w:after="100"/>
      </w:pPr>
      <w:proofErr w:type="spellStart"/>
      <w:r>
        <w:t>PureSmile</w:t>
      </w:r>
      <w:proofErr w:type="spellEnd"/>
      <w:r>
        <w:t xml:space="preserve"> started in 20</w:t>
      </w:r>
      <w:ins w:id="1" w:author="rebecca" w:date="2016-09-07T12:15:00Z">
        <w:r w:rsidR="00964084">
          <w:t>14</w:t>
        </w:r>
      </w:ins>
      <w:del w:id="2" w:author="rebecca" w:date="2016-09-07T12:15:00Z">
        <w:r w:rsidDel="00964084">
          <w:delText>04</w:delText>
        </w:r>
      </w:del>
      <w:r>
        <w:t xml:space="preserve"> as a cosmetic teeth whitening company in Sydney. We first started with two kiosks doing teeth whitening treatments and since then we have expanded our model into cosmetic beauty salons. We contract these clinics/cosmetic salons (clinics) to do t</w:t>
      </w:r>
      <w:ins w:id="3" w:author="rebecca" w:date="2016-09-07T12:16:00Z">
        <w:r w:rsidR="00964084">
          <w:t>eeth whitening</w:t>
        </w:r>
      </w:ins>
      <w:del w:id="4" w:author="rebecca" w:date="2016-09-07T12:16:00Z">
        <w:r w:rsidDel="00964084">
          <w:delText>he</w:delText>
        </w:r>
      </w:del>
      <w:r>
        <w:t xml:space="preserve"> treatments which we sell online and pay </w:t>
      </w:r>
      <w:ins w:id="5" w:author="rebecca" w:date="2016-09-07T12:16:00Z">
        <w:r w:rsidR="00964084">
          <w:t>clinics</w:t>
        </w:r>
      </w:ins>
      <w:del w:id="6" w:author="rebecca" w:date="2016-09-07T12:16:00Z">
        <w:r w:rsidDel="00964084">
          <w:delText>them</w:delText>
        </w:r>
      </w:del>
      <w:r>
        <w:t xml:space="preserve"> for </w:t>
      </w:r>
      <w:del w:id="7" w:author="rebecca" w:date="2016-09-07T12:16:00Z">
        <w:r w:rsidDel="00964084">
          <w:delText xml:space="preserve">the </w:delText>
        </w:r>
      </w:del>
      <w:proofErr w:type="spellStart"/>
      <w:r>
        <w:t>labour</w:t>
      </w:r>
      <w:proofErr w:type="spellEnd"/>
      <w:r>
        <w:t xml:space="preserve">. The salon acquires a new customer and we get a % from that sale. We currently do almost 100 bookings each month in our clinics and we do this all manually. </w:t>
      </w:r>
    </w:p>
    <w:p w:rsidR="006A29F0" w:rsidRDefault="00FB722F">
      <w:pPr>
        <w:pStyle w:val="a6"/>
        <w:numPr>
          <w:ilvl w:val="0"/>
          <w:numId w:val="9"/>
        </w:numPr>
        <w:spacing w:after="100"/>
      </w:pPr>
      <w:r>
        <w:t xml:space="preserve">We promote our website through SEO and social media and we are trying to position ourselves to be a booking platform for customers to be able to book cosmetic treatments. </w:t>
      </w:r>
    </w:p>
    <w:p w:rsidR="006A29F0" w:rsidRDefault="00FB722F">
      <w:pPr>
        <w:pStyle w:val="a6"/>
        <w:numPr>
          <w:ilvl w:val="0"/>
          <w:numId w:val="9"/>
        </w:numPr>
        <w:spacing w:after="100"/>
      </w:pPr>
      <w:r>
        <w:t xml:space="preserve">To be able to do this efficiently we need to automate this process and that’s where this project comes in. </w:t>
      </w:r>
    </w:p>
    <w:p w:rsidR="006A29F0" w:rsidRDefault="00FB722F">
      <w:pPr>
        <w:pStyle w:val="a6"/>
        <w:spacing w:after="100"/>
        <w:ind w:left="0"/>
      </w:pPr>
      <w:r>
        <w:t>Goal:</w:t>
      </w:r>
    </w:p>
    <w:p w:rsidR="006A29F0" w:rsidRDefault="00FB722F">
      <w:pPr>
        <w:pStyle w:val="a6"/>
        <w:numPr>
          <w:ilvl w:val="0"/>
          <w:numId w:val="11"/>
        </w:numPr>
        <w:spacing w:after="100"/>
      </w:pPr>
      <w:r>
        <w:t>Automation of processing of information for bookings</w:t>
      </w:r>
      <w:ins w:id="8" w:author="rebecca" w:date="2016-09-07T12:16:00Z">
        <w:r w:rsidR="00964084">
          <w:t>, clinics, treatments</w:t>
        </w:r>
      </w:ins>
      <w:r>
        <w:t xml:space="preserve"> (backend).</w:t>
      </w:r>
    </w:p>
    <w:p w:rsidR="006A29F0" w:rsidRDefault="00FB722F">
      <w:pPr>
        <w:pStyle w:val="a6"/>
        <w:numPr>
          <w:ilvl w:val="0"/>
          <w:numId w:val="11"/>
        </w:numPr>
        <w:spacing w:after="100"/>
      </w:pPr>
      <w:r>
        <w:t>The solution needs to be able to communicate with the front end, the booking form (which will need to change into a booking platform eventually)</w:t>
      </w:r>
    </w:p>
    <w:p w:rsidR="006A29F0" w:rsidRDefault="00FB722F">
      <w:pPr>
        <w:pStyle w:val="a6"/>
        <w:numPr>
          <w:ilvl w:val="0"/>
          <w:numId w:val="11"/>
        </w:numPr>
        <w:spacing w:after="100"/>
      </w:pPr>
      <w:r>
        <w:t>The solution needs to be integrated into existing web site as a stand-alone solution. The site is based on WordPress.</w:t>
      </w:r>
    </w:p>
    <w:p w:rsidR="00964084" w:rsidRDefault="00FB722F">
      <w:pPr>
        <w:pStyle w:val="a6"/>
        <w:numPr>
          <w:ilvl w:val="0"/>
          <w:numId w:val="11"/>
        </w:numPr>
        <w:spacing w:after="100"/>
        <w:rPr>
          <w:ins w:id="9" w:author="rebecca" w:date="2016-09-07T12:17:00Z"/>
        </w:rPr>
      </w:pPr>
      <w:r>
        <w:t>The solution needs to be ran on Microsoft Azure platform</w:t>
      </w:r>
    </w:p>
    <w:p w:rsidR="006A29F0" w:rsidRDefault="00964084">
      <w:pPr>
        <w:pStyle w:val="a6"/>
        <w:numPr>
          <w:ilvl w:val="0"/>
          <w:numId w:val="11"/>
        </w:numPr>
        <w:spacing w:after="100"/>
      </w:pPr>
      <w:ins w:id="10" w:author="rebecca" w:date="2016-09-07T12:17:00Z">
        <w:r>
          <w:t>Programming Language C#</w:t>
        </w:r>
      </w:ins>
      <w:del w:id="11" w:author="rebecca" w:date="2016-09-07T12:17:00Z">
        <w:r w:rsidR="00FB722F" w:rsidDel="00964084">
          <w:delText>.</w:delText>
        </w:r>
      </w:del>
    </w:p>
    <w:p w:rsidR="006A29F0" w:rsidRDefault="00FB722F" w:rsidP="004A5792">
      <w:pPr>
        <w:pStyle w:val="1"/>
        <w:numPr>
          <w:ilvl w:val="0"/>
          <w:numId w:val="12"/>
        </w:numPr>
      </w:pPr>
      <w:bookmarkStart w:id="12" w:name="_Toc464587826"/>
      <w:r>
        <w:t>Functional Requirements</w:t>
      </w:r>
      <w:bookmarkEnd w:id="12"/>
    </w:p>
    <w:p w:rsidR="006A29F0" w:rsidRDefault="00FB722F">
      <w:pPr>
        <w:rPr>
          <w:rFonts w:ascii="Calibri" w:eastAsia="Calibri" w:hAnsi="Calibri" w:cs="Calibri"/>
          <w:sz w:val="24"/>
          <w:szCs w:val="24"/>
        </w:rPr>
      </w:pPr>
      <w:r>
        <w:rPr>
          <w:rFonts w:ascii="Calibri" w:eastAsia="Calibri" w:hAnsi="Calibri" w:cs="Calibri"/>
          <w:sz w:val="24"/>
          <w:szCs w:val="24"/>
        </w:rPr>
        <w:t>There should be 2 web systems, 2 sub domains:</w:t>
      </w:r>
    </w:p>
    <w:p w:rsidR="006A29F0" w:rsidRDefault="00FB722F">
      <w:pPr>
        <w:pStyle w:val="a7"/>
        <w:numPr>
          <w:ilvl w:val="0"/>
          <w:numId w:val="14"/>
        </w:numPr>
        <w:rPr>
          <w:rFonts w:ascii="Calibri" w:eastAsia="Calibri" w:hAnsi="Calibri" w:cs="Calibri"/>
          <w:sz w:val="24"/>
          <w:szCs w:val="24"/>
        </w:rPr>
      </w:pPr>
      <w:r>
        <w:rPr>
          <w:rFonts w:ascii="Calibri" w:eastAsia="Calibri" w:hAnsi="Calibri" w:cs="Calibri"/>
          <w:sz w:val="24"/>
          <w:szCs w:val="24"/>
        </w:rPr>
        <w:t>admin.puresmile.com.au</w:t>
      </w:r>
    </w:p>
    <w:p w:rsidR="006A29F0" w:rsidRDefault="00FB722F">
      <w:pPr>
        <w:pStyle w:val="a7"/>
        <w:numPr>
          <w:ilvl w:val="0"/>
          <w:numId w:val="14"/>
        </w:numPr>
        <w:rPr>
          <w:rFonts w:ascii="Calibri" w:eastAsia="Calibri" w:hAnsi="Calibri" w:cs="Calibri"/>
          <w:sz w:val="24"/>
          <w:szCs w:val="24"/>
        </w:rPr>
      </w:pPr>
      <w:r>
        <w:rPr>
          <w:rFonts w:ascii="Calibri" w:eastAsia="Calibri" w:hAnsi="Calibri" w:cs="Calibri"/>
          <w:sz w:val="24"/>
          <w:szCs w:val="24"/>
        </w:rPr>
        <w:t>booking.puresmile.com.au</w:t>
      </w:r>
    </w:p>
    <w:p w:rsidR="006A29F0" w:rsidRDefault="00FB722F">
      <w:pPr>
        <w:pStyle w:val="a6"/>
        <w:spacing w:after="100"/>
        <w:ind w:left="0"/>
        <w:rPr>
          <w:i/>
          <w:iCs/>
          <w:color w:val="548DD4"/>
          <w:u w:color="548DD4"/>
        </w:rPr>
      </w:pPr>
      <w:r>
        <w:rPr>
          <w:i/>
          <w:iCs/>
          <w:color w:val="548DD4"/>
          <w:u w:color="548DD4"/>
        </w:rPr>
        <w:t>Highlighted functionality is proposed for version 2.0.</w:t>
      </w:r>
    </w:p>
    <w:p w:rsidR="00FB52DE" w:rsidRDefault="00FB52DE" w:rsidP="00FB52DE">
      <w:pPr>
        <w:pStyle w:val="2"/>
        <w:keepLines/>
        <w:numPr>
          <w:ilvl w:val="1"/>
          <w:numId w:val="7"/>
        </w:numPr>
        <w:spacing w:before="200" w:after="200" w:line="276" w:lineRule="auto"/>
        <w:rPr>
          <w:ins w:id="13" w:author="Коротков Антон" w:date="2016-09-09T15:28:00Z"/>
          <w:rFonts w:ascii="Cambria" w:eastAsia="Cambria" w:hAnsi="Cambria" w:cs="Cambria"/>
          <w:color w:val="4F81BD"/>
          <w:kern w:val="0"/>
          <w:sz w:val="36"/>
          <w:szCs w:val="36"/>
          <w:u w:color="4F81BD"/>
        </w:rPr>
      </w:pPr>
      <w:bookmarkStart w:id="14" w:name="_Toc464587827"/>
      <w:ins w:id="15" w:author="Коротков Антон" w:date="2016-09-09T15:28:00Z">
        <w:r>
          <w:rPr>
            <w:rFonts w:ascii="Cambria" w:eastAsia="Cambria" w:hAnsi="Cambria" w:cs="Cambria"/>
            <w:color w:val="4F81BD"/>
            <w:kern w:val="0"/>
            <w:sz w:val="36"/>
            <w:szCs w:val="36"/>
            <w:u w:color="4F81BD"/>
          </w:rPr>
          <w:t>Booking scenario</w:t>
        </w:r>
        <w:bookmarkEnd w:id="14"/>
      </w:ins>
    </w:p>
    <w:p w:rsidR="00FB52DE" w:rsidRPr="00FB52DE" w:rsidRDefault="00FB52DE" w:rsidP="00FB52DE">
      <w:pPr>
        <w:pStyle w:val="3"/>
        <w:numPr>
          <w:ilvl w:val="2"/>
          <w:numId w:val="7"/>
        </w:numPr>
        <w:rPr>
          <w:ins w:id="16" w:author="Коротков Антон" w:date="2016-09-09T15:29:00Z"/>
          <w:rFonts w:ascii="Calibri" w:eastAsia="Calibri" w:hAnsi="Calibri" w:cs="Times New Roman"/>
          <w:color w:val="auto"/>
          <w:sz w:val="22"/>
          <w:szCs w:val="22"/>
          <w:bdr w:val="none" w:sz="0" w:space="0" w:color="auto"/>
          <w:lang w:val="en-AU" w:eastAsia="en-US"/>
        </w:rPr>
      </w:pPr>
      <w:bookmarkStart w:id="17" w:name="_Toc464587828"/>
      <w:ins w:id="18" w:author="Коротков Антон" w:date="2016-09-09T15:29:00Z">
        <w:r>
          <w:rPr>
            <w:rFonts w:ascii="Calibri" w:eastAsia="Calibri" w:hAnsi="Calibri" w:cs="Times New Roman"/>
            <w:color w:val="auto"/>
            <w:sz w:val="22"/>
            <w:szCs w:val="22"/>
            <w:bdr w:val="none" w:sz="0" w:space="0" w:color="auto"/>
            <w:lang w:val="en-AU" w:eastAsia="en-US"/>
          </w:rPr>
          <w:t>Scenario 1</w:t>
        </w:r>
      </w:ins>
      <w:ins w:id="19" w:author="Коротков Антон" w:date="2016-09-09T15:30:00Z">
        <w:r w:rsidR="00927ED2">
          <w:rPr>
            <w:rFonts w:ascii="Calibri" w:eastAsia="Calibri" w:hAnsi="Calibri" w:cs="Times New Roman"/>
            <w:color w:val="auto"/>
            <w:sz w:val="22"/>
            <w:szCs w:val="22"/>
            <w:bdr w:val="none" w:sz="0" w:space="0" w:color="auto"/>
            <w:lang w:val="en-AU" w:eastAsia="en-US"/>
          </w:rPr>
          <w:t xml:space="preserve"> – Successful payment and acceptance from clinic</w:t>
        </w:r>
      </w:ins>
      <w:bookmarkEnd w:id="17"/>
    </w:p>
    <w:p w:rsidR="00FB52DE" w:rsidRPr="00FB52DE" w:rsidRDefault="00FB52DE" w:rsidP="00FB52DE">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ins w:id="20" w:author="Коротков Антон" w:date="2016-09-09T15:29:00Z"/>
          <w:rFonts w:ascii="Calibri" w:eastAsia="Calibri" w:hAnsi="Calibri" w:cs="Times New Roman"/>
          <w:color w:val="auto"/>
          <w:sz w:val="22"/>
          <w:szCs w:val="22"/>
          <w:bdr w:val="none" w:sz="0" w:space="0" w:color="auto"/>
          <w:lang w:val="en-AU" w:eastAsia="en-US"/>
        </w:rPr>
      </w:pPr>
      <w:ins w:id="21" w:author="Коротков Антон" w:date="2016-09-09T15:29:00Z">
        <w:r w:rsidRPr="00FB52DE">
          <w:rPr>
            <w:rFonts w:ascii="Calibri" w:eastAsia="Calibri" w:hAnsi="Calibri" w:cs="Times New Roman"/>
            <w:color w:val="auto"/>
            <w:sz w:val="22"/>
            <w:szCs w:val="22"/>
            <w:bdr w:val="none" w:sz="0" w:space="0" w:color="auto"/>
            <w:lang w:val="en-AU" w:eastAsia="en-US"/>
          </w:rPr>
          <w:t xml:space="preserve">Customer books online in Clinic A for Saturday 17/9/2016 for Treatment </w:t>
        </w:r>
        <w:proofErr w:type="spellStart"/>
        <w:r w:rsidRPr="00FB52DE">
          <w:rPr>
            <w:rFonts w:ascii="Calibri" w:eastAsia="Calibri" w:hAnsi="Calibri" w:cs="Times New Roman"/>
            <w:color w:val="auto"/>
            <w:sz w:val="22"/>
            <w:szCs w:val="22"/>
            <w:bdr w:val="none" w:sz="0" w:space="0" w:color="auto"/>
            <w:lang w:val="en-AU" w:eastAsia="en-US"/>
          </w:rPr>
          <w:t>IdAAA</w:t>
        </w:r>
        <w:proofErr w:type="spellEnd"/>
        <w:r w:rsidRPr="00FB52DE">
          <w:rPr>
            <w:rFonts w:ascii="Calibri" w:eastAsia="Calibri" w:hAnsi="Calibri" w:cs="Times New Roman"/>
            <w:color w:val="auto"/>
            <w:sz w:val="22"/>
            <w:szCs w:val="22"/>
            <w:bdr w:val="none" w:sz="0" w:space="0" w:color="auto"/>
            <w:lang w:val="en-AU" w:eastAsia="en-US"/>
          </w:rPr>
          <w:t xml:space="preserve"> they processed the payment through </w:t>
        </w:r>
        <w:proofErr w:type="spellStart"/>
        <w:r w:rsidRPr="00FB52DE">
          <w:rPr>
            <w:rFonts w:ascii="Calibri" w:eastAsia="Calibri" w:hAnsi="Calibri" w:cs="Times New Roman"/>
            <w:color w:val="auto"/>
            <w:sz w:val="22"/>
            <w:szCs w:val="22"/>
            <w:bdr w:val="none" w:sz="0" w:space="0" w:color="auto"/>
            <w:lang w:val="en-AU" w:eastAsia="en-US"/>
          </w:rPr>
          <w:t>Paypal</w:t>
        </w:r>
        <w:proofErr w:type="spellEnd"/>
        <w:r w:rsidRPr="00FB52DE">
          <w:rPr>
            <w:rFonts w:ascii="Calibri" w:eastAsia="Calibri" w:hAnsi="Calibri" w:cs="Times New Roman"/>
            <w:color w:val="auto"/>
            <w:sz w:val="22"/>
            <w:szCs w:val="22"/>
            <w:bdr w:val="none" w:sz="0" w:space="0" w:color="auto"/>
            <w:lang w:val="en-AU" w:eastAsia="en-US"/>
          </w:rPr>
          <w:t>/Braintree. An email is generated to the clinic. This Email has</w:t>
        </w:r>
        <w:r w:rsidRPr="00FB52DE">
          <w:rPr>
            <w:rFonts w:ascii="Calibri" w:eastAsia="Calibri" w:hAnsi="Calibri" w:cs="Times New Roman"/>
            <w:color w:val="auto"/>
            <w:sz w:val="22"/>
            <w:szCs w:val="22"/>
            <w:u w:val="single"/>
            <w:bdr w:val="none" w:sz="0" w:space="0" w:color="auto"/>
            <w:lang w:val="en-AU" w:eastAsia="en-US"/>
          </w:rPr>
          <w:t xml:space="preserve"> ACCEPT</w:t>
        </w:r>
        <w:r w:rsidRPr="00FB52DE">
          <w:rPr>
            <w:rFonts w:ascii="Calibri" w:eastAsia="Calibri" w:hAnsi="Calibri" w:cs="Times New Roman"/>
            <w:color w:val="auto"/>
            <w:sz w:val="22"/>
            <w:szCs w:val="22"/>
            <w:bdr w:val="none" w:sz="0" w:space="0" w:color="auto"/>
            <w:lang w:val="en-AU" w:eastAsia="en-US"/>
          </w:rPr>
          <w:t xml:space="preserve"> and </w:t>
        </w:r>
        <w:r w:rsidRPr="00FB52DE">
          <w:rPr>
            <w:rFonts w:ascii="Calibri" w:eastAsia="Calibri" w:hAnsi="Calibri" w:cs="Times New Roman"/>
            <w:color w:val="auto"/>
            <w:sz w:val="22"/>
            <w:szCs w:val="22"/>
            <w:u w:val="single"/>
            <w:bdr w:val="none" w:sz="0" w:space="0" w:color="auto"/>
            <w:lang w:val="en-AU" w:eastAsia="en-US"/>
          </w:rPr>
          <w:t>reject</w:t>
        </w:r>
        <w:r w:rsidRPr="00FB52DE">
          <w:rPr>
            <w:rFonts w:ascii="Calibri" w:eastAsia="Calibri" w:hAnsi="Calibri" w:cs="Times New Roman"/>
            <w:color w:val="auto"/>
            <w:sz w:val="22"/>
            <w:szCs w:val="22"/>
            <w:bdr w:val="none" w:sz="0" w:space="0" w:color="auto"/>
            <w:lang w:val="en-AU" w:eastAsia="en-US"/>
          </w:rPr>
          <w:t xml:space="preserve"> buttons. The Clinic ACCEPTS the booking and the customer is generated a receipt and confirmation of the payment along with information about their treatment. The information is stored in the database.</w:t>
        </w:r>
      </w:ins>
    </w:p>
    <w:p w:rsidR="00FB52DE" w:rsidRDefault="00FB52DE" w:rsidP="00FB52DE">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ins w:id="22" w:author="Коротков Антон" w:date="2016-09-09T15:31:00Z"/>
          <w:rFonts w:ascii="Calibri" w:eastAsia="Calibri" w:hAnsi="Calibri" w:cs="Times New Roman"/>
          <w:color w:val="auto"/>
          <w:sz w:val="22"/>
          <w:szCs w:val="22"/>
          <w:bdr w:val="none" w:sz="0" w:space="0" w:color="auto"/>
          <w:lang w:val="en-AU" w:eastAsia="en-US"/>
        </w:rPr>
      </w:pPr>
      <w:ins w:id="23" w:author="Коротков Антон" w:date="2016-09-09T15:29:00Z">
        <w:r w:rsidRPr="00FB52DE">
          <w:rPr>
            <w:rFonts w:ascii="Calibri" w:eastAsia="Calibri" w:hAnsi="Calibri" w:cs="Times New Roman"/>
            <w:color w:val="auto"/>
            <w:sz w:val="22"/>
            <w:szCs w:val="22"/>
            <w:bdr w:val="none" w:sz="0" w:space="0" w:color="auto"/>
            <w:lang w:val="en-AU" w:eastAsia="en-US"/>
          </w:rPr>
          <w:t xml:space="preserve">There is no further action required from us at this point in time. </w:t>
        </w:r>
      </w:ins>
    </w:p>
    <w:p w:rsidR="00927ED2" w:rsidRPr="00927ED2" w:rsidRDefault="00927ED2" w:rsidP="00927ED2">
      <w:pPr>
        <w:pStyle w:val="3"/>
        <w:numPr>
          <w:ilvl w:val="2"/>
          <w:numId w:val="7"/>
        </w:numPr>
        <w:rPr>
          <w:ins w:id="24" w:author="Коротков Антон" w:date="2016-09-09T15:31:00Z"/>
          <w:rFonts w:ascii="Calibri" w:eastAsia="Calibri" w:hAnsi="Calibri" w:cs="Times New Roman"/>
          <w:color w:val="auto"/>
          <w:sz w:val="22"/>
          <w:szCs w:val="22"/>
          <w:bdr w:val="none" w:sz="0" w:space="0" w:color="auto"/>
          <w:lang w:val="en-AU" w:eastAsia="en-US"/>
        </w:rPr>
      </w:pPr>
      <w:bookmarkStart w:id="25" w:name="_Toc464587829"/>
      <w:commentRangeStart w:id="26"/>
      <w:ins w:id="27" w:author="Коротков Антон" w:date="2016-09-09T15:31:00Z">
        <w:r w:rsidRPr="00927ED2">
          <w:rPr>
            <w:rFonts w:ascii="Calibri" w:eastAsia="Calibri" w:hAnsi="Calibri" w:cs="Times New Roman"/>
            <w:color w:val="auto"/>
            <w:sz w:val="22"/>
            <w:szCs w:val="22"/>
            <w:bdr w:val="none" w:sz="0" w:space="0" w:color="auto"/>
            <w:lang w:val="en-AU" w:eastAsia="en-US"/>
          </w:rPr>
          <w:t>Sce</w:t>
        </w:r>
        <w:r>
          <w:rPr>
            <w:rFonts w:ascii="Calibri" w:eastAsia="Calibri" w:hAnsi="Calibri" w:cs="Times New Roman"/>
            <w:color w:val="auto"/>
            <w:sz w:val="22"/>
            <w:szCs w:val="22"/>
            <w:bdr w:val="none" w:sz="0" w:space="0" w:color="auto"/>
            <w:lang w:val="en-AU" w:eastAsia="en-US"/>
          </w:rPr>
          <w:t xml:space="preserve">nario 2 </w:t>
        </w:r>
        <w:r w:rsidRPr="00927ED2">
          <w:rPr>
            <w:rFonts w:ascii="Calibri" w:eastAsia="Calibri" w:hAnsi="Calibri" w:cs="Times New Roman"/>
            <w:color w:val="auto"/>
            <w:sz w:val="22"/>
            <w:szCs w:val="22"/>
            <w:bdr w:val="none" w:sz="0" w:space="0" w:color="auto"/>
            <w:lang w:val="en-AU" w:eastAsia="en-US"/>
          </w:rPr>
          <w:t xml:space="preserve">– Successful payment and </w:t>
        </w:r>
        <w:r>
          <w:rPr>
            <w:rFonts w:ascii="Calibri" w:eastAsia="Calibri" w:hAnsi="Calibri" w:cs="Times New Roman"/>
            <w:color w:val="auto"/>
            <w:sz w:val="22"/>
            <w:szCs w:val="22"/>
            <w:bdr w:val="none" w:sz="0" w:space="0" w:color="auto"/>
            <w:lang w:val="en-AU" w:eastAsia="en-US"/>
          </w:rPr>
          <w:t>rejection</w:t>
        </w:r>
        <w:r w:rsidRPr="00927ED2">
          <w:rPr>
            <w:rFonts w:ascii="Calibri" w:eastAsia="Calibri" w:hAnsi="Calibri" w:cs="Times New Roman"/>
            <w:color w:val="auto"/>
            <w:sz w:val="22"/>
            <w:szCs w:val="22"/>
            <w:bdr w:val="none" w:sz="0" w:space="0" w:color="auto"/>
            <w:lang w:val="en-AU" w:eastAsia="en-US"/>
          </w:rPr>
          <w:t xml:space="preserve"> from clinic</w:t>
        </w:r>
        <w:commentRangeEnd w:id="26"/>
        <w:r w:rsidR="008967B6">
          <w:rPr>
            <w:rStyle w:val="aa"/>
            <w:rFonts w:ascii="Times New Roman" w:eastAsia="Arial Unicode MS" w:hAnsi="Times New Roman" w:cs="Arial Unicode MS"/>
            <w:b w:val="0"/>
            <w:bCs w:val="0"/>
            <w:color w:val="000000"/>
            <w:u w:color="000000"/>
          </w:rPr>
          <w:commentReference w:id="26"/>
        </w:r>
        <w:bookmarkEnd w:id="25"/>
      </w:ins>
    </w:p>
    <w:p w:rsidR="00927ED2" w:rsidRPr="00FB52DE" w:rsidRDefault="00927ED2" w:rsidP="00927ED2">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ins w:id="28" w:author="Коротков Антон" w:date="2016-09-09T15:31:00Z"/>
          <w:rFonts w:ascii="Calibri" w:eastAsia="Calibri" w:hAnsi="Calibri" w:cs="Times New Roman"/>
          <w:color w:val="auto"/>
          <w:sz w:val="22"/>
          <w:szCs w:val="22"/>
          <w:bdr w:val="none" w:sz="0" w:space="0" w:color="auto"/>
          <w:lang w:val="en-AU" w:eastAsia="en-US"/>
        </w:rPr>
      </w:pPr>
      <w:ins w:id="29" w:author="Коротков Антон" w:date="2016-09-09T15:31:00Z">
        <w:r w:rsidRPr="00FB52DE">
          <w:rPr>
            <w:rFonts w:ascii="Calibri" w:eastAsia="Calibri" w:hAnsi="Calibri" w:cs="Times New Roman"/>
            <w:color w:val="auto"/>
            <w:sz w:val="22"/>
            <w:szCs w:val="22"/>
            <w:bdr w:val="none" w:sz="0" w:space="0" w:color="auto"/>
            <w:lang w:val="en-AU" w:eastAsia="en-US"/>
          </w:rPr>
          <w:t xml:space="preserve">Customer books online in Clinic A for Saturday 17/9/2016 for Treatment </w:t>
        </w:r>
        <w:proofErr w:type="spellStart"/>
        <w:r w:rsidRPr="00FB52DE">
          <w:rPr>
            <w:rFonts w:ascii="Calibri" w:eastAsia="Calibri" w:hAnsi="Calibri" w:cs="Times New Roman"/>
            <w:color w:val="auto"/>
            <w:sz w:val="22"/>
            <w:szCs w:val="22"/>
            <w:bdr w:val="none" w:sz="0" w:space="0" w:color="auto"/>
            <w:lang w:val="en-AU" w:eastAsia="en-US"/>
          </w:rPr>
          <w:t>IdAAA</w:t>
        </w:r>
        <w:proofErr w:type="spellEnd"/>
        <w:r w:rsidRPr="00FB52DE">
          <w:rPr>
            <w:rFonts w:ascii="Calibri" w:eastAsia="Calibri" w:hAnsi="Calibri" w:cs="Times New Roman"/>
            <w:color w:val="auto"/>
            <w:sz w:val="22"/>
            <w:szCs w:val="22"/>
            <w:bdr w:val="none" w:sz="0" w:space="0" w:color="auto"/>
            <w:lang w:val="en-AU" w:eastAsia="en-US"/>
          </w:rPr>
          <w:t xml:space="preserve"> they processed the payment through </w:t>
        </w:r>
        <w:proofErr w:type="spellStart"/>
        <w:r w:rsidRPr="00FB52DE">
          <w:rPr>
            <w:rFonts w:ascii="Calibri" w:eastAsia="Calibri" w:hAnsi="Calibri" w:cs="Times New Roman"/>
            <w:color w:val="auto"/>
            <w:sz w:val="22"/>
            <w:szCs w:val="22"/>
            <w:bdr w:val="none" w:sz="0" w:space="0" w:color="auto"/>
            <w:lang w:val="en-AU" w:eastAsia="en-US"/>
          </w:rPr>
          <w:t>Paypal</w:t>
        </w:r>
        <w:proofErr w:type="spellEnd"/>
        <w:r w:rsidRPr="00FB52DE">
          <w:rPr>
            <w:rFonts w:ascii="Calibri" w:eastAsia="Calibri" w:hAnsi="Calibri" w:cs="Times New Roman"/>
            <w:color w:val="auto"/>
            <w:sz w:val="22"/>
            <w:szCs w:val="22"/>
            <w:bdr w:val="none" w:sz="0" w:space="0" w:color="auto"/>
            <w:lang w:val="en-AU" w:eastAsia="en-US"/>
          </w:rPr>
          <w:t>/Braintree. An email is generated to the clinic. This Email has</w:t>
        </w:r>
        <w:r w:rsidRPr="00FB52DE">
          <w:rPr>
            <w:rFonts w:ascii="Calibri" w:eastAsia="Calibri" w:hAnsi="Calibri" w:cs="Times New Roman"/>
            <w:color w:val="auto"/>
            <w:sz w:val="22"/>
            <w:szCs w:val="22"/>
            <w:u w:val="single"/>
            <w:bdr w:val="none" w:sz="0" w:space="0" w:color="auto"/>
            <w:lang w:val="en-AU" w:eastAsia="en-US"/>
          </w:rPr>
          <w:t xml:space="preserve"> ACCEPT</w:t>
        </w:r>
        <w:r w:rsidRPr="00FB52DE">
          <w:rPr>
            <w:rFonts w:ascii="Calibri" w:eastAsia="Calibri" w:hAnsi="Calibri" w:cs="Times New Roman"/>
            <w:color w:val="auto"/>
            <w:sz w:val="22"/>
            <w:szCs w:val="22"/>
            <w:bdr w:val="none" w:sz="0" w:space="0" w:color="auto"/>
            <w:lang w:val="en-AU" w:eastAsia="en-US"/>
          </w:rPr>
          <w:t xml:space="preserve"> and </w:t>
        </w:r>
        <w:r w:rsidRPr="00FB52DE">
          <w:rPr>
            <w:rFonts w:ascii="Calibri" w:eastAsia="Calibri" w:hAnsi="Calibri" w:cs="Times New Roman"/>
            <w:color w:val="auto"/>
            <w:sz w:val="22"/>
            <w:szCs w:val="22"/>
            <w:u w:val="single"/>
            <w:bdr w:val="none" w:sz="0" w:space="0" w:color="auto"/>
            <w:lang w:val="en-AU" w:eastAsia="en-US"/>
          </w:rPr>
          <w:t>reject</w:t>
        </w:r>
        <w:r w:rsidRPr="00FB52DE">
          <w:rPr>
            <w:rFonts w:ascii="Calibri" w:eastAsia="Calibri" w:hAnsi="Calibri" w:cs="Times New Roman"/>
            <w:color w:val="auto"/>
            <w:sz w:val="22"/>
            <w:szCs w:val="22"/>
            <w:bdr w:val="none" w:sz="0" w:space="0" w:color="auto"/>
            <w:lang w:val="en-AU" w:eastAsia="en-US"/>
          </w:rPr>
          <w:t xml:space="preserve"> buttons. The Clinic REJECTS the booking at this time. The booking will need to go to the dashboard to be actioned and coordinated by us. </w:t>
        </w:r>
      </w:ins>
    </w:p>
    <w:p w:rsidR="008967B6" w:rsidRDefault="00927ED2" w:rsidP="00927ED2">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ins w:id="30" w:author="Коротков Антон" w:date="2016-09-09T15:32:00Z"/>
          <w:rFonts w:ascii="Calibri" w:eastAsia="Calibri" w:hAnsi="Calibri" w:cs="Times New Roman"/>
          <w:color w:val="auto"/>
          <w:sz w:val="22"/>
          <w:szCs w:val="22"/>
          <w:bdr w:val="none" w:sz="0" w:space="0" w:color="auto"/>
          <w:lang w:val="en-AU" w:eastAsia="en-US"/>
        </w:rPr>
      </w:pPr>
      <w:ins w:id="31" w:author="Коротков Антон" w:date="2016-09-09T15:31:00Z">
        <w:r w:rsidRPr="00FB52DE">
          <w:rPr>
            <w:rFonts w:ascii="Calibri" w:eastAsia="Calibri" w:hAnsi="Calibri" w:cs="Times New Roman"/>
            <w:color w:val="auto"/>
            <w:sz w:val="22"/>
            <w:szCs w:val="22"/>
            <w:bdr w:val="none" w:sz="0" w:space="0" w:color="auto"/>
            <w:lang w:val="en-AU" w:eastAsia="en-US"/>
          </w:rPr>
          <w:t xml:space="preserve">We will call the clinic and find alternate time and call the customer manually. </w:t>
        </w:r>
      </w:ins>
    </w:p>
    <w:p w:rsidR="00927ED2" w:rsidRPr="008967B6" w:rsidRDefault="00927ED2" w:rsidP="00927ED2">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ins w:id="32" w:author="Коротков Антон" w:date="2016-09-09T15:31:00Z"/>
          <w:rFonts w:ascii="Arial" w:hAnsi="Arial"/>
          <w:i/>
          <w:iCs/>
          <w:color w:val="548DD4"/>
          <w:u w:color="548DD4"/>
        </w:rPr>
      </w:pPr>
      <w:ins w:id="33" w:author="Коротков Антон" w:date="2016-09-09T15:31:00Z">
        <w:r w:rsidRPr="008967B6">
          <w:rPr>
            <w:rFonts w:ascii="Arial" w:hAnsi="Arial"/>
            <w:i/>
            <w:iCs/>
            <w:color w:val="548DD4"/>
            <w:u w:color="548DD4"/>
          </w:rPr>
          <w:lastRenderedPageBreak/>
          <w:t xml:space="preserve">In version 2 we will add preferred time and secondary preferred time to eliminate some of this work. </w:t>
        </w:r>
      </w:ins>
    </w:p>
    <w:p w:rsidR="00927ED2" w:rsidRPr="00FB52DE" w:rsidRDefault="00927ED2" w:rsidP="00927ED2">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ins w:id="34" w:author="Коротков Антон" w:date="2016-09-09T15:29:00Z"/>
          <w:rFonts w:ascii="Calibri" w:eastAsia="Calibri" w:hAnsi="Calibri" w:cs="Times New Roman"/>
          <w:color w:val="auto"/>
          <w:sz w:val="22"/>
          <w:szCs w:val="22"/>
          <w:bdr w:val="none" w:sz="0" w:space="0" w:color="auto"/>
          <w:lang w:val="en-AU" w:eastAsia="en-US"/>
        </w:rPr>
      </w:pPr>
      <w:ins w:id="35" w:author="Коротков Антон" w:date="2016-09-09T15:31:00Z">
        <w:r w:rsidRPr="00FB52DE">
          <w:rPr>
            <w:rFonts w:ascii="Calibri" w:eastAsia="Calibri" w:hAnsi="Calibri" w:cs="Times New Roman"/>
            <w:color w:val="auto"/>
            <w:sz w:val="22"/>
            <w:szCs w:val="22"/>
            <w:bdr w:val="none" w:sz="0" w:space="0" w:color="auto"/>
            <w:lang w:val="en-AU" w:eastAsia="en-US"/>
          </w:rPr>
          <w:t xml:space="preserve">The dashboard will be part of the Admin.puresmile.com.au system. </w:t>
        </w:r>
        <w:commentRangeStart w:id="36"/>
        <w:r w:rsidRPr="00FB52DE">
          <w:rPr>
            <w:rFonts w:ascii="Calibri" w:eastAsia="Calibri" w:hAnsi="Calibri" w:cs="Times New Roman"/>
            <w:color w:val="auto"/>
            <w:sz w:val="22"/>
            <w:szCs w:val="22"/>
            <w:bdr w:val="none" w:sz="0" w:space="0" w:color="auto"/>
            <w:lang w:val="en-AU" w:eastAsia="en-US"/>
          </w:rPr>
          <w:t>What did you have in mind for this?</w:t>
        </w:r>
      </w:ins>
      <w:commentRangeEnd w:id="36"/>
      <w:ins w:id="37" w:author="Коротков Антон" w:date="2016-09-09T15:32:00Z">
        <w:r w:rsidR="008967B6">
          <w:rPr>
            <w:rStyle w:val="aa"/>
          </w:rPr>
          <w:commentReference w:id="36"/>
        </w:r>
      </w:ins>
    </w:p>
    <w:p w:rsidR="00FB52DE" w:rsidRPr="00FB52DE" w:rsidRDefault="00927ED2" w:rsidP="00FB52DE">
      <w:pPr>
        <w:pStyle w:val="3"/>
        <w:numPr>
          <w:ilvl w:val="2"/>
          <w:numId w:val="7"/>
        </w:numPr>
        <w:rPr>
          <w:ins w:id="38" w:author="Коротков Антон" w:date="2016-09-09T15:29:00Z"/>
          <w:rFonts w:ascii="Calibri" w:eastAsia="Calibri" w:hAnsi="Calibri" w:cs="Times New Roman"/>
          <w:color w:val="auto"/>
          <w:sz w:val="22"/>
          <w:szCs w:val="22"/>
          <w:bdr w:val="none" w:sz="0" w:space="0" w:color="auto"/>
          <w:lang w:val="en-AU" w:eastAsia="en-US"/>
        </w:rPr>
      </w:pPr>
      <w:bookmarkStart w:id="39" w:name="_Toc464587830"/>
      <w:ins w:id="40" w:author="Коротков Антон" w:date="2016-09-09T15:29:00Z">
        <w:r>
          <w:rPr>
            <w:rFonts w:ascii="Calibri" w:eastAsia="Calibri" w:hAnsi="Calibri" w:cs="Times New Roman"/>
            <w:color w:val="auto"/>
            <w:sz w:val="22"/>
            <w:szCs w:val="22"/>
            <w:bdr w:val="none" w:sz="0" w:space="0" w:color="auto"/>
            <w:lang w:val="en-AU" w:eastAsia="en-US"/>
          </w:rPr>
          <w:t xml:space="preserve">Scenario </w:t>
        </w:r>
      </w:ins>
      <w:ins w:id="41" w:author="Коротков Антон" w:date="2016-09-09T15:31:00Z">
        <w:r>
          <w:rPr>
            <w:rFonts w:ascii="Calibri" w:eastAsia="Calibri" w:hAnsi="Calibri" w:cs="Times New Roman"/>
            <w:color w:val="auto"/>
            <w:sz w:val="22"/>
            <w:szCs w:val="22"/>
            <w:bdr w:val="none" w:sz="0" w:space="0" w:color="auto"/>
            <w:lang w:val="en-AU" w:eastAsia="en-US"/>
          </w:rPr>
          <w:t>3 – No payment</w:t>
        </w:r>
        <w:r w:rsidR="00B03B97">
          <w:rPr>
            <w:rFonts w:ascii="Calibri" w:eastAsia="Calibri" w:hAnsi="Calibri" w:cs="Times New Roman"/>
            <w:color w:val="auto"/>
            <w:sz w:val="22"/>
            <w:szCs w:val="22"/>
            <w:bdr w:val="none" w:sz="0" w:space="0" w:color="auto"/>
            <w:lang w:val="en-AU" w:eastAsia="en-US"/>
          </w:rPr>
          <w:t xml:space="preserve"> </w:t>
        </w:r>
        <w:r>
          <w:rPr>
            <w:rFonts w:ascii="Calibri" w:eastAsia="Calibri" w:hAnsi="Calibri" w:cs="Times New Roman"/>
            <w:color w:val="auto"/>
            <w:sz w:val="22"/>
            <w:szCs w:val="22"/>
            <w:bdr w:val="none" w:sz="0" w:space="0" w:color="auto"/>
            <w:lang w:val="en-AU" w:eastAsia="en-US"/>
          </w:rPr>
          <w:t>made</w:t>
        </w:r>
      </w:ins>
      <w:bookmarkEnd w:id="39"/>
    </w:p>
    <w:p w:rsidR="00FB52DE" w:rsidRPr="00FB52DE" w:rsidRDefault="00FB52DE" w:rsidP="00FB52DE">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ins w:id="42" w:author="Коротков Антон" w:date="2016-09-09T15:29:00Z"/>
          <w:rFonts w:ascii="Calibri" w:eastAsia="Calibri" w:hAnsi="Calibri" w:cs="Times New Roman"/>
          <w:color w:val="auto"/>
          <w:sz w:val="22"/>
          <w:szCs w:val="22"/>
          <w:bdr w:val="none" w:sz="0" w:space="0" w:color="auto"/>
          <w:lang w:val="en-AU" w:eastAsia="en-US"/>
        </w:rPr>
      </w:pPr>
      <w:ins w:id="43" w:author="Коротков Антон" w:date="2016-09-09T15:29:00Z">
        <w:r w:rsidRPr="00FB52DE">
          <w:rPr>
            <w:rFonts w:ascii="Calibri" w:eastAsia="Calibri" w:hAnsi="Calibri" w:cs="Times New Roman"/>
            <w:color w:val="auto"/>
            <w:sz w:val="22"/>
            <w:szCs w:val="22"/>
            <w:bdr w:val="none" w:sz="0" w:space="0" w:color="auto"/>
            <w:lang w:val="en-AU" w:eastAsia="en-US"/>
          </w:rPr>
          <w:t xml:space="preserve">Customer books online in Clinic A for Saturday 17/9/2016 for Treatment </w:t>
        </w:r>
        <w:proofErr w:type="spellStart"/>
        <w:r w:rsidRPr="00FB52DE">
          <w:rPr>
            <w:rFonts w:ascii="Calibri" w:eastAsia="Calibri" w:hAnsi="Calibri" w:cs="Times New Roman"/>
            <w:color w:val="auto"/>
            <w:sz w:val="22"/>
            <w:szCs w:val="22"/>
            <w:bdr w:val="none" w:sz="0" w:space="0" w:color="auto"/>
            <w:lang w:val="en-AU" w:eastAsia="en-US"/>
          </w:rPr>
          <w:t>IdAAA</w:t>
        </w:r>
        <w:proofErr w:type="spellEnd"/>
        <w:r w:rsidRPr="00FB52DE">
          <w:rPr>
            <w:rFonts w:ascii="Calibri" w:eastAsia="Calibri" w:hAnsi="Calibri" w:cs="Times New Roman"/>
            <w:color w:val="auto"/>
            <w:sz w:val="22"/>
            <w:szCs w:val="22"/>
            <w:bdr w:val="none" w:sz="0" w:space="0" w:color="auto"/>
            <w:lang w:val="en-AU" w:eastAsia="en-US"/>
          </w:rPr>
          <w:t xml:space="preserve"> they did not process the payment. </w:t>
        </w:r>
      </w:ins>
    </w:p>
    <w:p w:rsidR="00FB52DE" w:rsidRPr="00FB52DE" w:rsidRDefault="00FB52DE" w:rsidP="00FB52DE">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ins w:id="44" w:author="Коротков Антон" w:date="2016-09-09T15:29:00Z"/>
          <w:rFonts w:ascii="Calibri" w:eastAsia="Calibri" w:hAnsi="Calibri" w:cs="Times New Roman"/>
          <w:color w:val="auto"/>
          <w:sz w:val="22"/>
          <w:szCs w:val="22"/>
          <w:bdr w:val="none" w:sz="0" w:space="0" w:color="auto"/>
          <w:lang w:val="en-AU" w:eastAsia="en-US"/>
        </w:rPr>
      </w:pPr>
      <w:ins w:id="45" w:author="Коротков Антон" w:date="2016-09-09T15:29:00Z">
        <w:r w:rsidRPr="00FB52DE">
          <w:rPr>
            <w:rFonts w:ascii="Calibri" w:eastAsia="Calibri" w:hAnsi="Calibri" w:cs="Times New Roman"/>
            <w:color w:val="auto"/>
            <w:sz w:val="22"/>
            <w:szCs w:val="22"/>
            <w:bdr w:val="none" w:sz="0" w:space="0" w:color="auto"/>
            <w:lang w:val="en-AU" w:eastAsia="en-US"/>
          </w:rPr>
          <w:t xml:space="preserve">This booking needs to show on some dashboard of bookings to be actioned by us. So when there are 5 bookings over night, when the staff come to the office the admin dashboard and they can see </w:t>
        </w:r>
        <w:commentRangeStart w:id="46"/>
        <w:r w:rsidRPr="00FB52DE">
          <w:rPr>
            <w:rFonts w:ascii="Calibri" w:eastAsia="Calibri" w:hAnsi="Calibri" w:cs="Times New Roman"/>
            <w:color w:val="auto"/>
            <w:sz w:val="22"/>
            <w:szCs w:val="22"/>
            <w:bdr w:val="none" w:sz="0" w:space="0" w:color="auto"/>
            <w:lang w:val="en-AU" w:eastAsia="en-US"/>
          </w:rPr>
          <w:t>there are 5 customers to be followed up</w:t>
        </w:r>
      </w:ins>
      <w:commentRangeEnd w:id="46"/>
      <w:ins w:id="47" w:author="Коротков Антон" w:date="2016-09-09T15:34:00Z">
        <w:r w:rsidR="008967B6">
          <w:rPr>
            <w:rStyle w:val="aa"/>
          </w:rPr>
          <w:commentReference w:id="46"/>
        </w:r>
      </w:ins>
      <w:ins w:id="48" w:author="Коротков Антон" w:date="2016-09-09T15:29:00Z">
        <w:r w:rsidRPr="00FB52DE">
          <w:rPr>
            <w:rFonts w:ascii="Calibri" w:eastAsia="Calibri" w:hAnsi="Calibri" w:cs="Times New Roman"/>
            <w:color w:val="auto"/>
            <w:sz w:val="22"/>
            <w:szCs w:val="22"/>
            <w:bdr w:val="none" w:sz="0" w:space="0" w:color="auto"/>
            <w:lang w:val="en-AU" w:eastAsia="en-US"/>
          </w:rPr>
          <w:t xml:space="preserve">. Showing what treatment they are after, when &amp; where. I want them to be able to either process the payment online or follow up with the customer and find out that the customer no longer wants to proceed with the booking. They can note it and close the booking request. The booking disappears from the dashboard. </w:t>
        </w:r>
      </w:ins>
    </w:p>
    <w:p w:rsidR="00FB52DE" w:rsidRPr="00FB52DE" w:rsidRDefault="00FB52DE" w:rsidP="00FB52DE">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ins w:id="49" w:author="Коротков Антон" w:date="2016-09-09T15:29:00Z"/>
          <w:rFonts w:ascii="Calibri" w:eastAsia="Calibri" w:hAnsi="Calibri" w:cs="Times New Roman"/>
          <w:color w:val="auto"/>
          <w:sz w:val="22"/>
          <w:szCs w:val="22"/>
          <w:bdr w:val="none" w:sz="0" w:space="0" w:color="auto"/>
          <w:lang w:val="en-AU" w:eastAsia="en-US"/>
        </w:rPr>
      </w:pPr>
      <w:ins w:id="50" w:author="Коротков Антон" w:date="2016-09-09T15:29:00Z">
        <w:r w:rsidRPr="00FB52DE">
          <w:rPr>
            <w:rFonts w:ascii="Calibri" w:eastAsia="Calibri" w:hAnsi="Calibri" w:cs="Times New Roman"/>
            <w:color w:val="auto"/>
            <w:sz w:val="22"/>
            <w:szCs w:val="22"/>
            <w:bdr w:val="none" w:sz="0" w:space="0" w:color="auto"/>
            <w:lang w:val="en-AU" w:eastAsia="en-US"/>
          </w:rPr>
          <w:t>If a booking is taken over the phone with the customer we need to be able to push that email to the clinic showing the details of the booking (accept or reject button). The clinic will not know if the booking was placed over the phone or not.</w:t>
        </w:r>
      </w:ins>
    </w:p>
    <w:p w:rsidR="006A29F0" w:rsidRPr="00241A83" w:rsidRDefault="00FB52DE" w:rsidP="004A5792">
      <w:pPr>
        <w:pStyle w:val="1"/>
        <w:numPr>
          <w:ilvl w:val="1"/>
          <w:numId w:val="12"/>
        </w:numPr>
      </w:pPr>
      <w:r w:rsidRPr="00FB52DE">
        <w:t xml:space="preserve"> </w:t>
      </w:r>
      <w:bookmarkStart w:id="51" w:name="_Toc464587831"/>
      <w:r w:rsidR="00FB722F" w:rsidRPr="00241A83">
        <w:t>Site Map</w:t>
      </w:r>
      <w:bookmarkEnd w:id="51"/>
    </w:p>
    <w:p w:rsidR="006A29F0" w:rsidRDefault="00FB722F">
      <w:pPr>
        <w:pStyle w:val="a6"/>
        <w:spacing w:after="100"/>
        <w:ind w:left="0"/>
      </w:pPr>
      <w:r>
        <w:t>The following describes list of pages and their functionality briefly.</w:t>
      </w:r>
    </w:p>
    <w:p w:rsidR="006A29F0" w:rsidRDefault="00FB722F" w:rsidP="009971EC">
      <w:pPr>
        <w:pStyle w:val="3"/>
        <w:numPr>
          <w:ilvl w:val="2"/>
          <w:numId w:val="7"/>
        </w:numPr>
      </w:pPr>
      <w:bookmarkStart w:id="52" w:name="_Toc464587832"/>
      <w:r>
        <w:t>Admin Interface</w:t>
      </w:r>
      <w:ins w:id="53" w:author="Коротков Антон" w:date="2016-09-07T16:16:00Z">
        <w:r w:rsidR="009971EC" w:rsidRPr="005F2CA8">
          <w:t xml:space="preserve"> - </w:t>
        </w:r>
        <w:r w:rsidR="009971EC" w:rsidRPr="009971EC">
          <w:t>admin.puresmile.com.au</w:t>
        </w:r>
      </w:ins>
      <w:bookmarkEnd w:id="52"/>
    </w:p>
    <w:p w:rsidR="006A29F0" w:rsidRDefault="00FB722F">
      <w:pPr>
        <w:pStyle w:val="a6"/>
        <w:numPr>
          <w:ilvl w:val="0"/>
          <w:numId w:val="16"/>
        </w:numPr>
        <w:spacing w:after="100"/>
      </w:pPr>
      <w:r>
        <w:t>Login page (public page)</w:t>
      </w:r>
    </w:p>
    <w:p w:rsidR="006A29F0" w:rsidRDefault="00FB722F">
      <w:pPr>
        <w:pStyle w:val="a6"/>
        <w:numPr>
          <w:ilvl w:val="0"/>
          <w:numId w:val="16"/>
        </w:numPr>
        <w:spacing w:after="100"/>
      </w:pPr>
      <w:r>
        <w:t xml:space="preserve">List of admin users </w:t>
      </w:r>
    </w:p>
    <w:p w:rsidR="006A29F0" w:rsidRDefault="00FB722F">
      <w:pPr>
        <w:pStyle w:val="a6"/>
        <w:numPr>
          <w:ilvl w:val="0"/>
          <w:numId w:val="16"/>
        </w:numPr>
        <w:spacing w:after="100"/>
      </w:pPr>
      <w:r>
        <w:t>List of bookings:</w:t>
      </w:r>
    </w:p>
    <w:p w:rsidR="006A29F0" w:rsidRDefault="00FB722F">
      <w:pPr>
        <w:pStyle w:val="a6"/>
        <w:numPr>
          <w:ilvl w:val="1"/>
          <w:numId w:val="18"/>
        </w:numPr>
        <w:spacing w:after="100"/>
      </w:pPr>
      <w:r>
        <w:t>Filter by name, date, clinic and if is paid or not;</w:t>
      </w:r>
    </w:p>
    <w:p w:rsidR="006A29F0" w:rsidRDefault="00FB722F">
      <w:pPr>
        <w:pStyle w:val="a6"/>
        <w:numPr>
          <w:ilvl w:val="1"/>
          <w:numId w:val="18"/>
        </w:numPr>
        <w:spacing w:after="100"/>
      </w:pPr>
      <w:r>
        <w:t>Table of booking with sortable columns and with paging. Default sorting by booking date, descending;</w:t>
      </w:r>
    </w:p>
    <w:p w:rsidR="006A29F0" w:rsidRDefault="00FB722F">
      <w:pPr>
        <w:pStyle w:val="a6"/>
        <w:numPr>
          <w:ilvl w:val="0"/>
          <w:numId w:val="16"/>
        </w:numPr>
        <w:spacing w:after="100"/>
      </w:pPr>
      <w:r>
        <w:t>Page of a booking:</w:t>
      </w:r>
    </w:p>
    <w:p w:rsidR="006A29F0" w:rsidRDefault="00FB722F">
      <w:pPr>
        <w:pStyle w:val="a6"/>
        <w:numPr>
          <w:ilvl w:val="1"/>
          <w:numId w:val="18"/>
        </w:numPr>
        <w:spacing w:after="100"/>
      </w:pPr>
      <w:r>
        <w:t>Fields of a booking (first name, last name, visit date</w:t>
      </w:r>
      <w:ins w:id="54" w:author="rebecca" w:date="2016-09-07T12:24:00Z">
        <w:r w:rsidR="00964084">
          <w:t xml:space="preserve">, visit </w:t>
        </w:r>
      </w:ins>
      <w:del w:id="55" w:author="rebecca" w:date="2016-09-07T12:24:00Z">
        <w:r w:rsidDel="00964084">
          <w:delText>-</w:delText>
        </w:r>
      </w:del>
      <w:r>
        <w:t>time, etc.) – allow to edit fields values</w:t>
      </w:r>
    </w:p>
    <w:p w:rsidR="006A29F0" w:rsidRDefault="00FB722F">
      <w:pPr>
        <w:pStyle w:val="a6"/>
        <w:numPr>
          <w:ilvl w:val="1"/>
          <w:numId w:val="18"/>
        </w:numPr>
        <w:spacing w:after="100"/>
      </w:pPr>
      <w:r>
        <w:t>Status</w:t>
      </w:r>
    </w:p>
    <w:p w:rsidR="006A29F0" w:rsidRDefault="00FB722F">
      <w:pPr>
        <w:pStyle w:val="a6"/>
        <w:numPr>
          <w:ilvl w:val="1"/>
          <w:numId w:val="18"/>
        </w:numPr>
        <w:spacing w:after="100"/>
      </w:pPr>
      <w:r>
        <w:t>Actions:</w:t>
      </w:r>
    </w:p>
    <w:p w:rsidR="006A29F0" w:rsidRDefault="00FB722F">
      <w:pPr>
        <w:pStyle w:val="a6"/>
        <w:numPr>
          <w:ilvl w:val="2"/>
          <w:numId w:val="18"/>
        </w:numPr>
        <w:spacing w:after="100"/>
      </w:pPr>
      <w:r>
        <w:t>Save</w:t>
      </w:r>
    </w:p>
    <w:p w:rsidR="006A29F0" w:rsidRDefault="00FB722F">
      <w:pPr>
        <w:pStyle w:val="a6"/>
        <w:numPr>
          <w:ilvl w:val="2"/>
          <w:numId w:val="18"/>
        </w:numPr>
        <w:spacing w:after="100"/>
      </w:pPr>
      <w:r>
        <w:t xml:space="preserve">Make payment via </w:t>
      </w:r>
      <w:proofErr w:type="spellStart"/>
      <w:r>
        <w:t>BrainTree</w:t>
      </w:r>
      <w:proofErr w:type="spellEnd"/>
    </w:p>
    <w:p w:rsidR="006A29F0" w:rsidRDefault="00FB722F">
      <w:pPr>
        <w:pStyle w:val="a6"/>
        <w:numPr>
          <w:ilvl w:val="2"/>
          <w:numId w:val="18"/>
        </w:numPr>
        <w:spacing w:after="100"/>
      </w:pPr>
      <w:r>
        <w:t>Cancel booking</w:t>
      </w:r>
    </w:p>
    <w:p w:rsidR="006A29F0" w:rsidRDefault="00FB722F">
      <w:pPr>
        <w:pStyle w:val="a6"/>
        <w:numPr>
          <w:ilvl w:val="2"/>
          <w:numId w:val="18"/>
        </w:numPr>
        <w:spacing w:after="100"/>
        <w:rPr>
          <w:ins w:id="56" w:author="rebecca" w:date="2016-09-07T12:26:00Z"/>
        </w:rPr>
      </w:pPr>
      <w:r>
        <w:t>Confirm booking with clinic</w:t>
      </w:r>
      <w:ins w:id="57" w:author="rebecca" w:date="2016-09-07T12:26:00Z">
        <w:r w:rsidR="00F15537">
          <w:t xml:space="preserve"> – email to clinic</w:t>
        </w:r>
      </w:ins>
      <w:ins w:id="58" w:author="Коротков Антон" w:date="2016-09-09T14:47:00Z">
        <w:r w:rsidR="004A0D81">
          <w:t xml:space="preserve"> outside the system</w:t>
        </w:r>
      </w:ins>
    </w:p>
    <w:p w:rsidR="00F15537" w:rsidRDefault="00F15537">
      <w:pPr>
        <w:pStyle w:val="a6"/>
        <w:numPr>
          <w:ilvl w:val="2"/>
          <w:numId w:val="18"/>
        </w:numPr>
        <w:spacing w:after="100"/>
        <w:rPr>
          <w:ins w:id="59" w:author="rebecca" w:date="2016-09-07T12:25:00Z"/>
        </w:rPr>
      </w:pPr>
      <w:ins w:id="60" w:author="rebecca" w:date="2016-09-07T12:26:00Z">
        <w:r>
          <w:t>Email receipt to client</w:t>
        </w:r>
      </w:ins>
    </w:p>
    <w:p w:rsidR="00F15537" w:rsidRDefault="006D1E74">
      <w:pPr>
        <w:pStyle w:val="a6"/>
        <w:numPr>
          <w:ilvl w:val="2"/>
          <w:numId w:val="18"/>
        </w:numPr>
        <w:spacing w:after="100"/>
      </w:pPr>
      <w:ins w:id="61" w:author="rebecca" w:date="2016-09-07T12:26:00Z">
        <w:r w:rsidRPr="00F76FF3">
          <w:rPr>
            <w:i/>
            <w:iCs/>
            <w:color w:val="548DD4"/>
            <w:u w:color="548DD4"/>
          </w:rPr>
          <w:t>SMS to client on the date of the booking</w:t>
        </w:r>
      </w:ins>
      <w:ins w:id="62" w:author="Коротков Антон" w:date="2016-09-07T16:16:00Z">
        <w:r w:rsidRPr="00F76FF3">
          <w:rPr>
            <w:i/>
            <w:iCs/>
            <w:color w:val="548DD4"/>
            <w:u w:color="548DD4"/>
          </w:rPr>
          <w:t xml:space="preserve"> </w:t>
        </w:r>
        <w:r w:rsidR="00083F14">
          <w:rPr>
            <w:i/>
            <w:iCs/>
            <w:color w:val="548DD4"/>
            <w:u w:color="548DD4"/>
          </w:rPr>
          <w:t>(v2.0)</w:t>
        </w:r>
      </w:ins>
    </w:p>
    <w:p w:rsidR="006A29F0" w:rsidRDefault="00FB722F">
      <w:pPr>
        <w:pStyle w:val="a6"/>
        <w:numPr>
          <w:ilvl w:val="2"/>
          <w:numId w:val="18"/>
        </w:numPr>
        <w:spacing w:after="100"/>
        <w:rPr>
          <w:ins w:id="63" w:author="rebecca" w:date="2016-09-07T12:25:00Z"/>
          <w:b/>
          <w:bCs/>
          <w:color w:val="FF0000"/>
          <w:u w:color="FF0000"/>
        </w:rPr>
      </w:pPr>
      <w:r>
        <w:rPr>
          <w:b/>
          <w:bCs/>
          <w:color w:val="FF0000"/>
          <w:u w:color="FF0000"/>
        </w:rPr>
        <w:t xml:space="preserve">What </w:t>
      </w:r>
      <w:commentRangeStart w:id="64"/>
      <w:r>
        <w:rPr>
          <w:b/>
          <w:bCs/>
          <w:color w:val="FF0000"/>
          <w:u w:color="FF0000"/>
        </w:rPr>
        <w:t>else</w:t>
      </w:r>
      <w:commentRangeEnd w:id="64"/>
      <w:r w:rsidR="00964084">
        <w:rPr>
          <w:rStyle w:val="aa"/>
          <w:rFonts w:ascii="Times New Roman" w:hAnsi="Times New Roman"/>
        </w:rPr>
        <w:commentReference w:id="64"/>
      </w:r>
      <w:r>
        <w:rPr>
          <w:b/>
          <w:bCs/>
          <w:color w:val="FF0000"/>
          <w:u w:color="FF0000"/>
        </w:rPr>
        <w:t>?</w:t>
      </w:r>
    </w:p>
    <w:p w:rsidR="00C25A5D" w:rsidRDefault="00C25A5D" w:rsidP="00F76FF3">
      <w:pPr>
        <w:pStyle w:val="a6"/>
        <w:spacing w:after="100"/>
        <w:ind w:left="0"/>
        <w:rPr>
          <w:b/>
          <w:bCs/>
          <w:color w:val="FF0000"/>
          <w:u w:color="FF0000"/>
        </w:rPr>
      </w:pPr>
    </w:p>
    <w:p w:rsidR="006A29F0" w:rsidRDefault="00FB722F">
      <w:pPr>
        <w:pStyle w:val="a6"/>
        <w:numPr>
          <w:ilvl w:val="0"/>
          <w:numId w:val="16"/>
        </w:numPr>
        <w:spacing w:after="100"/>
      </w:pPr>
      <w:r>
        <w:t>Treatment dictionary:</w:t>
      </w:r>
    </w:p>
    <w:p w:rsidR="006A29F0" w:rsidRDefault="00F15537">
      <w:pPr>
        <w:pStyle w:val="a6"/>
        <w:numPr>
          <w:ilvl w:val="1"/>
          <w:numId w:val="18"/>
        </w:numPr>
        <w:spacing w:after="100"/>
      </w:pPr>
      <w:ins w:id="65" w:author="rebecca" w:date="2016-09-07T12:27:00Z">
        <w:r>
          <w:lastRenderedPageBreak/>
          <w:t>Treatment</w:t>
        </w:r>
      </w:ins>
      <w:del w:id="66" w:author="rebecca" w:date="2016-09-07T12:27:00Z">
        <w:r w:rsidR="00FB722F" w:rsidDel="00F15537">
          <w:delText>Get</w:delText>
        </w:r>
      </w:del>
      <w:r w:rsidR="00FB722F">
        <w:t xml:space="preserve"> list, create, update, </w:t>
      </w:r>
      <w:commentRangeStart w:id="67"/>
      <w:r w:rsidR="00FB722F">
        <w:t>delete</w:t>
      </w:r>
      <w:commentRangeEnd w:id="67"/>
      <w:r>
        <w:rPr>
          <w:rStyle w:val="aa"/>
          <w:rFonts w:ascii="Times New Roman" w:hAnsi="Times New Roman"/>
        </w:rPr>
        <w:commentReference w:id="67"/>
      </w:r>
      <w:r w:rsidR="00FB722F">
        <w:t>;</w:t>
      </w:r>
    </w:p>
    <w:p w:rsidR="006A29F0" w:rsidRDefault="00FB722F">
      <w:pPr>
        <w:pStyle w:val="a6"/>
        <w:numPr>
          <w:ilvl w:val="1"/>
          <w:numId w:val="18"/>
        </w:numPr>
        <w:spacing w:after="100"/>
        <w:rPr>
          <w:i/>
          <w:iCs/>
          <w:color w:val="548DD4"/>
          <w:u w:color="548DD4"/>
        </w:rPr>
      </w:pPr>
      <w:r>
        <w:rPr>
          <w:i/>
          <w:iCs/>
          <w:color w:val="548DD4"/>
          <w:u w:color="548DD4"/>
        </w:rPr>
        <w:t>History of changes;</w:t>
      </w:r>
    </w:p>
    <w:p w:rsidR="006A29F0" w:rsidRDefault="00FB722F">
      <w:pPr>
        <w:pStyle w:val="a6"/>
        <w:numPr>
          <w:ilvl w:val="0"/>
          <w:numId w:val="16"/>
        </w:numPr>
        <w:spacing w:after="100"/>
      </w:pPr>
      <w:r>
        <w:t>Customer dictionary:</w:t>
      </w:r>
    </w:p>
    <w:p w:rsidR="006A29F0" w:rsidRDefault="00FB722F">
      <w:pPr>
        <w:pStyle w:val="a6"/>
        <w:numPr>
          <w:ilvl w:val="1"/>
          <w:numId w:val="18"/>
        </w:numPr>
        <w:spacing w:after="100"/>
      </w:pPr>
      <w:r>
        <w:t>List with filter;</w:t>
      </w:r>
    </w:p>
    <w:p w:rsidR="006A29F0" w:rsidRDefault="00FB722F">
      <w:pPr>
        <w:pStyle w:val="a6"/>
        <w:numPr>
          <w:ilvl w:val="1"/>
          <w:numId w:val="18"/>
        </w:numPr>
        <w:spacing w:after="100"/>
      </w:pPr>
      <w:r>
        <w:t>Client record page:</w:t>
      </w:r>
    </w:p>
    <w:p w:rsidR="006A29F0" w:rsidRDefault="00FB722F">
      <w:pPr>
        <w:pStyle w:val="a6"/>
        <w:numPr>
          <w:ilvl w:val="2"/>
          <w:numId w:val="18"/>
        </w:numPr>
        <w:spacing w:after="100"/>
      </w:pPr>
      <w:r>
        <w:t>Create</w:t>
      </w:r>
    </w:p>
    <w:p w:rsidR="006A29F0" w:rsidRDefault="00FB722F">
      <w:pPr>
        <w:pStyle w:val="a6"/>
        <w:numPr>
          <w:ilvl w:val="2"/>
          <w:numId w:val="18"/>
        </w:numPr>
        <w:spacing w:after="100"/>
      </w:pPr>
      <w:r>
        <w:t>Update</w:t>
      </w:r>
      <w:r>
        <w:br/>
      </w:r>
      <w:commentRangeStart w:id="68"/>
      <w:commentRangeStart w:id="69"/>
    </w:p>
    <w:p w:rsidR="006A29F0" w:rsidRDefault="00FB722F">
      <w:pPr>
        <w:pStyle w:val="a6"/>
        <w:numPr>
          <w:ilvl w:val="2"/>
          <w:numId w:val="18"/>
        </w:numPr>
        <w:spacing w:after="100"/>
      </w:pPr>
      <w:del w:id="70" w:author="Коротков Антон" w:date="2016-09-08T15:51:00Z">
        <w:r w:rsidDel="0053203B">
          <w:delText xml:space="preserve">Enter </w:delText>
        </w:r>
      </w:del>
      <w:ins w:id="71" w:author="Коротков Антон" w:date="2016-09-08T15:51:00Z">
        <w:r w:rsidR="0053203B">
          <w:t xml:space="preserve">Do </w:t>
        </w:r>
      </w:ins>
      <w:r>
        <w:t>refund</w:t>
      </w:r>
      <w:commentRangeEnd w:id="68"/>
      <w:r>
        <w:commentReference w:id="68"/>
      </w:r>
      <w:commentRangeEnd w:id="69"/>
      <w:r w:rsidR="00C9157B">
        <w:rPr>
          <w:rStyle w:val="aa"/>
          <w:rFonts w:ascii="Times New Roman" w:hAnsi="Times New Roman"/>
        </w:rPr>
        <w:commentReference w:id="69"/>
      </w:r>
      <w:ins w:id="72" w:author="rebecca" w:date="2016-09-07T12:29:00Z">
        <w:r w:rsidR="00F15537">
          <w:t xml:space="preserve"> </w:t>
        </w:r>
      </w:ins>
      <w:ins w:id="73" w:author="Коротков Антон" w:date="2016-09-08T15:51:00Z">
        <w:r w:rsidR="0053203B">
          <w:t xml:space="preserve">via </w:t>
        </w:r>
        <w:proofErr w:type="spellStart"/>
        <w:r w:rsidR="0053203B">
          <w:t>BrainTree</w:t>
        </w:r>
      </w:ins>
      <w:proofErr w:type="spellEnd"/>
    </w:p>
    <w:p w:rsidR="006A29F0" w:rsidRDefault="00FB722F">
      <w:pPr>
        <w:pStyle w:val="a6"/>
        <w:numPr>
          <w:ilvl w:val="2"/>
          <w:numId w:val="18"/>
        </w:numPr>
        <w:spacing w:after="100"/>
      </w:pPr>
      <w:r>
        <w:t>Create payment</w:t>
      </w:r>
    </w:p>
    <w:p w:rsidR="006A29F0" w:rsidRDefault="00FB722F">
      <w:pPr>
        <w:pStyle w:val="a6"/>
        <w:numPr>
          <w:ilvl w:val="2"/>
          <w:numId w:val="18"/>
        </w:numPr>
        <w:spacing w:after="100"/>
      </w:pPr>
      <w:r>
        <w:t>Get list of bookings by redirecting to list of bookings with the filter;</w:t>
      </w:r>
    </w:p>
    <w:p w:rsidR="006A29F0" w:rsidRDefault="00FB722F">
      <w:pPr>
        <w:pStyle w:val="a6"/>
        <w:numPr>
          <w:ilvl w:val="2"/>
          <w:numId w:val="18"/>
        </w:numPr>
        <w:spacing w:after="100"/>
        <w:rPr>
          <w:i/>
          <w:iCs/>
          <w:color w:val="548DD4"/>
          <w:u w:color="548DD4"/>
        </w:rPr>
      </w:pPr>
      <w:r>
        <w:rPr>
          <w:i/>
          <w:iCs/>
          <w:color w:val="548DD4"/>
          <w:u w:color="548DD4"/>
        </w:rPr>
        <w:t>History of changes;</w:t>
      </w:r>
    </w:p>
    <w:p w:rsidR="006A29F0" w:rsidRDefault="00FB722F">
      <w:pPr>
        <w:pStyle w:val="a6"/>
        <w:numPr>
          <w:ilvl w:val="2"/>
          <w:numId w:val="18"/>
        </w:numPr>
        <w:spacing w:after="100"/>
        <w:rPr>
          <w:i/>
          <w:iCs/>
          <w:color w:val="548DD4"/>
          <w:u w:color="548DD4"/>
        </w:rPr>
      </w:pPr>
      <w:r>
        <w:rPr>
          <w:i/>
          <w:iCs/>
          <w:color w:val="548DD4"/>
          <w:u w:color="548DD4"/>
        </w:rPr>
        <w:t>Payments</w:t>
      </w:r>
    </w:p>
    <w:p w:rsidR="006A29F0" w:rsidRDefault="00FB722F">
      <w:pPr>
        <w:pStyle w:val="a6"/>
        <w:numPr>
          <w:ilvl w:val="2"/>
          <w:numId w:val="18"/>
        </w:numPr>
        <w:spacing w:after="100"/>
        <w:rPr>
          <w:i/>
          <w:iCs/>
          <w:color w:val="548DD4"/>
          <w:u w:color="548DD4"/>
        </w:rPr>
      </w:pPr>
      <w:r>
        <w:rPr>
          <w:i/>
          <w:iCs/>
          <w:color w:val="548DD4"/>
          <w:u w:color="548DD4"/>
        </w:rPr>
        <w:t>Refunds</w:t>
      </w:r>
    </w:p>
    <w:p w:rsidR="006A29F0" w:rsidRDefault="00FB722F">
      <w:pPr>
        <w:pStyle w:val="a6"/>
        <w:numPr>
          <w:ilvl w:val="2"/>
          <w:numId w:val="18"/>
        </w:numPr>
        <w:spacing w:after="100"/>
        <w:rPr>
          <w:i/>
          <w:iCs/>
          <w:color w:val="548DD4"/>
          <w:u w:color="548DD4"/>
        </w:rPr>
      </w:pPr>
      <w:r>
        <w:rPr>
          <w:i/>
          <w:iCs/>
          <w:color w:val="548DD4"/>
          <w:u w:color="548DD4"/>
        </w:rPr>
        <w:t>Bookings</w:t>
      </w:r>
    </w:p>
    <w:p w:rsidR="006A29F0" w:rsidRDefault="00FB722F">
      <w:pPr>
        <w:pStyle w:val="a6"/>
        <w:numPr>
          <w:ilvl w:val="2"/>
          <w:numId w:val="18"/>
        </w:numPr>
        <w:spacing w:after="100"/>
        <w:rPr>
          <w:i/>
          <w:iCs/>
          <w:color w:val="548DD4"/>
          <w:u w:color="548DD4"/>
        </w:rPr>
      </w:pPr>
      <w:r>
        <w:rPr>
          <w:i/>
          <w:iCs/>
          <w:color w:val="548DD4"/>
          <w:u w:color="548DD4"/>
        </w:rPr>
        <w:t>Text comments (a.k.a. CRM)</w:t>
      </w:r>
    </w:p>
    <w:p w:rsidR="006A29F0" w:rsidRDefault="00FB722F">
      <w:pPr>
        <w:pStyle w:val="a6"/>
        <w:numPr>
          <w:ilvl w:val="0"/>
          <w:numId w:val="16"/>
        </w:numPr>
        <w:spacing w:after="100"/>
      </w:pPr>
      <w:r>
        <w:t>Clinics dictionary:</w:t>
      </w:r>
    </w:p>
    <w:p w:rsidR="006A29F0" w:rsidRDefault="00FB722F">
      <w:pPr>
        <w:pStyle w:val="a6"/>
        <w:numPr>
          <w:ilvl w:val="1"/>
          <w:numId w:val="18"/>
        </w:numPr>
        <w:spacing w:after="100"/>
      </w:pPr>
      <w:r>
        <w:t>Get list</w:t>
      </w:r>
      <w:ins w:id="74" w:author="rebecca" w:date="2016-09-07T12:30:00Z">
        <w:r w:rsidR="00F15537">
          <w:t xml:space="preserve"> – can give you one sample clinic with all the information we ask them to </w:t>
        </w:r>
      </w:ins>
      <w:ins w:id="75" w:author="rebecca" w:date="2016-09-07T12:32:00Z">
        <w:r w:rsidR="00F15537">
          <w:t>fill out for us.</w:t>
        </w:r>
      </w:ins>
    </w:p>
    <w:p w:rsidR="006A29F0" w:rsidRDefault="00FB722F">
      <w:pPr>
        <w:pStyle w:val="a6"/>
        <w:numPr>
          <w:ilvl w:val="1"/>
          <w:numId w:val="18"/>
        </w:numPr>
        <w:spacing w:after="100"/>
      </w:pPr>
      <w:r>
        <w:t>Clinic record page:</w:t>
      </w:r>
    </w:p>
    <w:p w:rsidR="006A29F0" w:rsidRDefault="00FB722F">
      <w:pPr>
        <w:pStyle w:val="a6"/>
        <w:numPr>
          <w:ilvl w:val="2"/>
          <w:numId w:val="18"/>
        </w:numPr>
        <w:spacing w:after="100"/>
      </w:pPr>
      <w:r>
        <w:t>View, Create, edit</w:t>
      </w:r>
    </w:p>
    <w:p w:rsidR="006A29F0" w:rsidRDefault="00FB722F">
      <w:pPr>
        <w:pStyle w:val="a6"/>
        <w:numPr>
          <w:ilvl w:val="2"/>
          <w:numId w:val="18"/>
        </w:numPr>
        <w:spacing w:after="100"/>
        <w:rPr>
          <w:ins w:id="76" w:author="Коротков Антон" w:date="2016-09-15T14:26:00Z"/>
        </w:rPr>
      </w:pPr>
      <w:r>
        <w:t>Get list of bookings by redirecting to list of bookings with the filter;</w:t>
      </w:r>
      <w:del w:id="77" w:author="Коротков Антон" w:date="2016-09-15T14:26:00Z">
        <w:r w:rsidDel="004E4FD4">
          <w:br/>
        </w:r>
      </w:del>
    </w:p>
    <w:p w:rsidR="004E4FD4" w:rsidRPr="00432FDC" w:rsidRDefault="004E4FD4">
      <w:pPr>
        <w:pStyle w:val="a6"/>
        <w:numPr>
          <w:ilvl w:val="2"/>
          <w:numId w:val="18"/>
        </w:numPr>
        <w:spacing w:after="100"/>
        <w:rPr>
          <w:i/>
          <w:iCs/>
          <w:color w:val="548DD4"/>
          <w:u w:color="548DD4"/>
        </w:rPr>
      </w:pPr>
      <w:ins w:id="78" w:author="Коротков Антон" w:date="2016-09-15T14:26:00Z">
        <w:r w:rsidRPr="00432FDC">
          <w:rPr>
            <w:i/>
            <w:iCs/>
            <w:color w:val="548DD4"/>
            <w:u w:color="548DD4"/>
          </w:rPr>
          <w:t xml:space="preserve">Set up </w:t>
        </w:r>
      </w:ins>
      <w:ins w:id="79" w:author="Коротков Антон" w:date="2016-09-15T14:27:00Z">
        <w:r w:rsidRPr="00432FDC">
          <w:rPr>
            <w:i/>
            <w:iCs/>
            <w:color w:val="548DD4"/>
            <w:u w:color="548DD4"/>
          </w:rPr>
          <w:t>connection</w:t>
        </w:r>
      </w:ins>
      <w:ins w:id="80" w:author="Коротков Антон" w:date="2016-09-15T14:26:00Z">
        <w:r w:rsidRPr="00432FDC">
          <w:rPr>
            <w:i/>
            <w:iCs/>
            <w:color w:val="548DD4"/>
            <w:u w:color="548DD4"/>
          </w:rPr>
          <w:t xml:space="preserve"> </w:t>
        </w:r>
      </w:ins>
      <w:ins w:id="81" w:author="Коротков Антон" w:date="2016-09-15T14:27:00Z">
        <w:r w:rsidRPr="00432FDC">
          <w:rPr>
            <w:i/>
            <w:iCs/>
            <w:color w:val="548DD4"/>
            <w:u w:color="548DD4"/>
          </w:rPr>
          <w:t>with Treatments dictionary</w:t>
        </w:r>
      </w:ins>
      <w:ins w:id="82" w:author="Коротков Антон" w:date="2016-09-15T14:30:00Z">
        <w:r w:rsidRPr="00432FDC">
          <w:rPr>
            <w:i/>
            <w:iCs/>
            <w:color w:val="548DD4"/>
            <w:u w:color="548DD4"/>
          </w:rPr>
          <w:t>,</w:t>
        </w:r>
      </w:ins>
      <w:ins w:id="83" w:author="Коротков Антон" w:date="2016-09-15T14:27:00Z">
        <w:r w:rsidRPr="00432FDC">
          <w:rPr>
            <w:i/>
            <w:iCs/>
            <w:color w:val="548DD4"/>
            <w:u w:color="548DD4"/>
          </w:rPr>
          <w:t xml:space="preserve"> </w:t>
        </w:r>
      </w:ins>
      <w:ins w:id="84" w:author="Коротков Антон" w:date="2016-09-15T14:30:00Z">
        <w:r w:rsidRPr="00432FDC">
          <w:rPr>
            <w:i/>
            <w:iCs/>
            <w:color w:val="548DD4"/>
            <w:u w:color="548DD4"/>
          </w:rPr>
          <w:t>i</w:t>
        </w:r>
      </w:ins>
      <w:ins w:id="85" w:author="Коротков Антон" w:date="2016-09-15T14:27:00Z">
        <w:r w:rsidRPr="00432FDC">
          <w:rPr>
            <w:i/>
            <w:iCs/>
            <w:color w:val="548DD4"/>
            <w:u w:color="548DD4"/>
          </w:rPr>
          <w:t>ncluding</w:t>
        </w:r>
      </w:ins>
      <w:ins w:id="86" w:author="Коротков Антон" w:date="2016-09-15T14:30:00Z">
        <w:r w:rsidRPr="00432FDC">
          <w:rPr>
            <w:i/>
            <w:iCs/>
            <w:color w:val="548DD4"/>
            <w:u w:color="548DD4"/>
          </w:rPr>
          <w:t xml:space="preserve"> specifying reward as % of revenue per clinic per </w:t>
        </w:r>
      </w:ins>
      <w:ins w:id="87" w:author="Коротков Антон" w:date="2016-09-15T14:31:00Z">
        <w:r w:rsidRPr="00432FDC">
          <w:rPr>
            <w:i/>
            <w:iCs/>
            <w:color w:val="548DD4"/>
            <w:u w:color="548DD4"/>
          </w:rPr>
          <w:t>treatment</w:t>
        </w:r>
      </w:ins>
      <w:ins w:id="88" w:author="Коротков Антон" w:date="2016-09-15T14:30:00Z">
        <w:r w:rsidRPr="00432FDC">
          <w:rPr>
            <w:i/>
            <w:iCs/>
            <w:color w:val="548DD4"/>
            <w:u w:color="548DD4"/>
          </w:rPr>
          <w:t>.</w:t>
        </w:r>
      </w:ins>
      <w:commentRangeStart w:id="89"/>
      <w:commentRangeStart w:id="90"/>
    </w:p>
    <w:p w:rsidR="006A29F0" w:rsidRPr="00F339C7" w:rsidDel="00F339C7" w:rsidRDefault="00FB722F">
      <w:pPr>
        <w:pStyle w:val="a6"/>
        <w:numPr>
          <w:ilvl w:val="2"/>
          <w:numId w:val="18"/>
        </w:numPr>
        <w:spacing w:after="100"/>
        <w:rPr>
          <w:del w:id="91" w:author="Коротков Антон" w:date="2016-09-09T14:50:00Z"/>
          <w:i/>
          <w:iCs/>
          <w:color w:val="548DD4"/>
          <w:u w:color="548DD4"/>
        </w:rPr>
      </w:pPr>
      <w:del w:id="92" w:author="Коротков Антон" w:date="2016-09-09T14:50:00Z">
        <w:r w:rsidRPr="00F339C7" w:rsidDel="00F339C7">
          <w:rPr>
            <w:i/>
            <w:iCs/>
            <w:color w:val="548DD4"/>
            <w:u w:color="548DD4"/>
          </w:rPr>
          <w:delText>Create money transfer</w:delText>
        </w:r>
        <w:commentRangeEnd w:id="89"/>
        <w:r w:rsidRPr="00F339C7" w:rsidDel="00F339C7">
          <w:rPr>
            <w:i/>
            <w:iCs/>
            <w:color w:val="548DD4"/>
            <w:u w:color="548DD4"/>
          </w:rPr>
          <w:commentReference w:id="89"/>
        </w:r>
        <w:commentRangeEnd w:id="90"/>
        <w:r w:rsidR="00C9157B" w:rsidRPr="00F339C7" w:rsidDel="00F339C7">
          <w:rPr>
            <w:i/>
            <w:iCs/>
            <w:color w:val="548DD4"/>
            <w:u w:color="548DD4"/>
          </w:rPr>
          <w:commentReference w:id="90"/>
        </w:r>
      </w:del>
    </w:p>
    <w:p w:rsidR="006A29F0" w:rsidRDefault="00FB722F">
      <w:pPr>
        <w:pStyle w:val="a6"/>
        <w:numPr>
          <w:ilvl w:val="2"/>
          <w:numId w:val="18"/>
        </w:numPr>
        <w:spacing w:after="100"/>
        <w:rPr>
          <w:i/>
          <w:iCs/>
          <w:color w:val="548DD4"/>
          <w:u w:color="548DD4"/>
        </w:rPr>
      </w:pPr>
      <w:r>
        <w:rPr>
          <w:i/>
          <w:iCs/>
          <w:color w:val="548DD4"/>
          <w:u w:color="548DD4"/>
        </w:rPr>
        <w:t>History of changes;</w:t>
      </w:r>
    </w:p>
    <w:p w:rsidR="006A29F0" w:rsidRDefault="00FB722F">
      <w:pPr>
        <w:pStyle w:val="a6"/>
        <w:numPr>
          <w:ilvl w:val="2"/>
          <w:numId w:val="18"/>
        </w:numPr>
        <w:spacing w:after="100"/>
        <w:rPr>
          <w:i/>
          <w:iCs/>
          <w:color w:val="548DD4"/>
          <w:u w:color="548DD4"/>
        </w:rPr>
      </w:pPr>
      <w:r>
        <w:rPr>
          <w:i/>
          <w:iCs/>
          <w:color w:val="548DD4"/>
          <w:u w:color="548DD4"/>
        </w:rPr>
        <w:t>List of payments</w:t>
      </w:r>
    </w:p>
    <w:p w:rsidR="006A29F0" w:rsidRDefault="00FB722F">
      <w:pPr>
        <w:pStyle w:val="a6"/>
        <w:numPr>
          <w:ilvl w:val="2"/>
          <w:numId w:val="18"/>
        </w:numPr>
        <w:spacing w:after="100"/>
        <w:rPr>
          <w:i/>
          <w:iCs/>
          <w:color w:val="548DD4"/>
          <w:u w:color="548DD4"/>
        </w:rPr>
      </w:pPr>
      <w:r>
        <w:rPr>
          <w:i/>
          <w:iCs/>
          <w:color w:val="548DD4"/>
          <w:u w:color="548DD4"/>
        </w:rPr>
        <w:t>List of refunds</w:t>
      </w:r>
    </w:p>
    <w:p w:rsidR="006A29F0" w:rsidRDefault="00FB722F">
      <w:pPr>
        <w:pStyle w:val="a6"/>
        <w:numPr>
          <w:ilvl w:val="2"/>
          <w:numId w:val="18"/>
        </w:numPr>
        <w:spacing w:after="100"/>
        <w:rPr>
          <w:i/>
          <w:iCs/>
          <w:color w:val="548DD4"/>
          <w:u w:color="548DD4"/>
        </w:rPr>
      </w:pPr>
      <w:r>
        <w:rPr>
          <w:i/>
          <w:iCs/>
          <w:color w:val="548DD4"/>
          <w:u w:color="548DD4"/>
        </w:rPr>
        <w:t>List of bookings</w:t>
      </w:r>
    </w:p>
    <w:p w:rsidR="006A29F0" w:rsidRDefault="00FB722F">
      <w:pPr>
        <w:pStyle w:val="a6"/>
        <w:numPr>
          <w:ilvl w:val="2"/>
          <w:numId w:val="18"/>
        </w:numPr>
        <w:spacing w:after="100"/>
      </w:pPr>
      <w:r>
        <w:rPr>
          <w:i/>
          <w:iCs/>
          <w:color w:val="548DD4"/>
          <w:u w:color="548DD4"/>
        </w:rPr>
        <w:t>Text comments (a.k.a. CRM)</w:t>
      </w:r>
      <w:r>
        <w:br/>
      </w:r>
      <w:commentRangeStart w:id="93"/>
      <w:commentRangeStart w:id="94"/>
    </w:p>
    <w:p w:rsidR="006A29F0" w:rsidRDefault="00FB722F">
      <w:pPr>
        <w:pStyle w:val="a6"/>
        <w:numPr>
          <w:ilvl w:val="0"/>
          <w:numId w:val="16"/>
        </w:numPr>
        <w:spacing w:after="100"/>
      </w:pPr>
      <w:r>
        <w:t>Payments and refunds:</w:t>
      </w:r>
      <w:commentRangeEnd w:id="93"/>
      <w:r>
        <w:commentReference w:id="93"/>
      </w:r>
      <w:commentRangeEnd w:id="94"/>
      <w:r w:rsidR="00C9157B">
        <w:rPr>
          <w:rStyle w:val="aa"/>
          <w:rFonts w:ascii="Times New Roman" w:hAnsi="Times New Roman"/>
        </w:rPr>
        <w:commentReference w:id="94"/>
      </w:r>
    </w:p>
    <w:p w:rsidR="006A29F0" w:rsidRDefault="00FB722F">
      <w:pPr>
        <w:pStyle w:val="a6"/>
        <w:numPr>
          <w:ilvl w:val="1"/>
          <w:numId w:val="18"/>
        </w:numPr>
        <w:spacing w:after="100"/>
      </w:pPr>
      <w:r>
        <w:t>List of;</w:t>
      </w:r>
    </w:p>
    <w:p w:rsidR="006A29F0" w:rsidRDefault="00FB722F">
      <w:pPr>
        <w:pStyle w:val="a6"/>
        <w:numPr>
          <w:ilvl w:val="1"/>
          <w:numId w:val="18"/>
        </w:numPr>
        <w:spacing w:after="100"/>
      </w:pPr>
      <w:r>
        <w:t>Create payment</w:t>
      </w:r>
      <w:commentRangeStart w:id="95"/>
      <w:commentRangeStart w:id="96"/>
    </w:p>
    <w:p w:rsidR="006A29F0" w:rsidRDefault="00FB722F">
      <w:pPr>
        <w:pStyle w:val="a6"/>
        <w:numPr>
          <w:ilvl w:val="1"/>
          <w:numId w:val="18"/>
        </w:numPr>
        <w:spacing w:after="100"/>
      </w:pPr>
      <w:r>
        <w:t>Enter refund</w:t>
      </w:r>
      <w:commentRangeEnd w:id="95"/>
      <w:r>
        <w:commentReference w:id="95"/>
      </w:r>
      <w:commentRangeEnd w:id="96"/>
      <w:r w:rsidR="00C9157B">
        <w:rPr>
          <w:rStyle w:val="aa"/>
          <w:rFonts w:ascii="Times New Roman" w:hAnsi="Times New Roman"/>
        </w:rPr>
        <w:commentReference w:id="96"/>
      </w:r>
    </w:p>
    <w:p w:rsidR="006A29F0" w:rsidRDefault="00FB722F">
      <w:pPr>
        <w:pStyle w:val="a6"/>
        <w:numPr>
          <w:ilvl w:val="0"/>
          <w:numId w:val="16"/>
        </w:numPr>
        <w:spacing w:after="100"/>
      </w:pPr>
      <w:r>
        <w:t>My notifications:</w:t>
      </w:r>
    </w:p>
    <w:p w:rsidR="006A29F0" w:rsidRDefault="00FB722F">
      <w:pPr>
        <w:pStyle w:val="a6"/>
        <w:numPr>
          <w:ilvl w:val="1"/>
          <w:numId w:val="18"/>
        </w:numPr>
        <w:spacing w:after="100"/>
      </w:pPr>
      <w:r>
        <w:t>List of;</w:t>
      </w:r>
    </w:p>
    <w:p w:rsidR="006A29F0" w:rsidRDefault="00FB722F">
      <w:pPr>
        <w:pStyle w:val="a6"/>
        <w:numPr>
          <w:ilvl w:val="0"/>
          <w:numId w:val="16"/>
        </w:numPr>
        <w:spacing w:after="100"/>
        <w:rPr>
          <w:i/>
          <w:iCs/>
          <w:color w:val="548DD4"/>
          <w:u w:color="548DD4"/>
        </w:rPr>
      </w:pPr>
      <w:commentRangeStart w:id="97"/>
      <w:r>
        <w:rPr>
          <w:i/>
          <w:iCs/>
          <w:color w:val="548DD4"/>
          <w:u w:color="548DD4"/>
        </w:rPr>
        <w:t>Reports</w:t>
      </w:r>
      <w:ins w:id="98" w:author="Коротков Антон" w:date="2016-09-09T14:53:00Z">
        <w:r w:rsidR="00173A99">
          <w:rPr>
            <w:i/>
            <w:iCs/>
            <w:color w:val="548DD4"/>
            <w:u w:color="548DD4"/>
          </w:rPr>
          <w:t xml:space="preserve"> – available for admins with specific permission:</w:t>
        </w:r>
      </w:ins>
      <w:del w:id="99" w:author="Коротков Антон" w:date="2016-09-09T14:53:00Z">
        <w:r w:rsidDel="00173A99">
          <w:rPr>
            <w:i/>
            <w:iCs/>
            <w:color w:val="548DD4"/>
            <w:u w:color="548DD4"/>
          </w:rPr>
          <w:delText>:</w:delText>
        </w:r>
      </w:del>
    </w:p>
    <w:p w:rsidR="006A29F0" w:rsidRDefault="00FB722F">
      <w:pPr>
        <w:pStyle w:val="a6"/>
        <w:numPr>
          <w:ilvl w:val="1"/>
          <w:numId w:val="18"/>
        </w:numPr>
        <w:spacing w:after="100"/>
        <w:rPr>
          <w:ins w:id="100" w:author="Коротков Антон" w:date="2016-09-09T14:53:00Z"/>
          <w:i/>
          <w:iCs/>
          <w:color w:val="548DD4"/>
          <w:u w:color="548DD4"/>
        </w:rPr>
      </w:pPr>
      <w:del w:id="101" w:author="Коротков Антон" w:date="2016-09-09T14:51:00Z">
        <w:r w:rsidDel="00173A99">
          <w:rPr>
            <w:i/>
            <w:iCs/>
            <w:color w:val="548DD4"/>
            <w:u w:color="548DD4"/>
          </w:rPr>
          <w:lastRenderedPageBreak/>
          <w:delText xml:space="preserve">To be defined </w:delText>
        </w:r>
        <w:commentRangeStart w:id="102"/>
        <w:r w:rsidDel="00173A99">
          <w:rPr>
            <w:i/>
            <w:iCs/>
            <w:color w:val="548DD4"/>
            <w:u w:color="548DD4"/>
          </w:rPr>
          <w:delText>later</w:delText>
        </w:r>
        <w:commentRangeEnd w:id="102"/>
        <w:r w:rsidR="00F15537" w:rsidDel="00173A99">
          <w:rPr>
            <w:rStyle w:val="aa"/>
            <w:rFonts w:ascii="Times New Roman" w:hAnsi="Times New Roman"/>
          </w:rPr>
          <w:commentReference w:id="102"/>
        </w:r>
      </w:del>
      <w:ins w:id="103" w:author="Коротков Антон" w:date="2016-09-09T14:54:00Z">
        <w:r w:rsidR="00AA278B">
          <w:rPr>
            <w:i/>
            <w:iCs/>
            <w:color w:val="548DD4"/>
            <w:u w:color="548DD4"/>
          </w:rPr>
          <w:t>”</w:t>
        </w:r>
      </w:ins>
      <w:ins w:id="104" w:author="Коротков Антон" w:date="2016-09-09T14:51:00Z">
        <w:r w:rsidR="00173A99">
          <w:rPr>
            <w:i/>
            <w:iCs/>
            <w:color w:val="548DD4"/>
            <w:u w:color="548DD4"/>
          </w:rPr>
          <w:t xml:space="preserve">Clinics and their treatments </w:t>
        </w:r>
      </w:ins>
      <w:ins w:id="105" w:author="Коротков Антон" w:date="2016-09-09T14:52:00Z">
        <w:r w:rsidR="00173A99">
          <w:rPr>
            <w:i/>
            <w:iCs/>
            <w:color w:val="548DD4"/>
            <w:u w:color="548DD4"/>
          </w:rPr>
          <w:t>f</w:t>
        </w:r>
      </w:ins>
      <w:ins w:id="106" w:author="Коротков Антон" w:date="2016-09-09T14:51:00Z">
        <w:r w:rsidR="00173A99">
          <w:rPr>
            <w:i/>
            <w:iCs/>
            <w:color w:val="548DD4"/>
            <w:u w:color="548DD4"/>
          </w:rPr>
          <w:t>or the given period</w:t>
        </w:r>
      </w:ins>
      <w:ins w:id="107" w:author="Коротков Антон" w:date="2016-09-09T14:54:00Z">
        <w:r w:rsidR="00AA278B">
          <w:rPr>
            <w:i/>
            <w:iCs/>
            <w:color w:val="548DD4"/>
            <w:u w:color="548DD4"/>
          </w:rPr>
          <w:t>” summary</w:t>
        </w:r>
      </w:ins>
      <w:ins w:id="108" w:author="Коротков Антон" w:date="2016-09-09T14:53:00Z">
        <w:r w:rsidR="00AA278B">
          <w:rPr>
            <w:i/>
            <w:iCs/>
            <w:color w:val="548DD4"/>
            <w:u w:color="548DD4"/>
          </w:rPr>
          <w:t>:</w:t>
        </w:r>
      </w:ins>
    </w:p>
    <w:p w:rsidR="00AA278B" w:rsidRDefault="00AA278B">
      <w:pPr>
        <w:pStyle w:val="a6"/>
        <w:numPr>
          <w:ilvl w:val="2"/>
          <w:numId w:val="18"/>
        </w:numPr>
        <w:spacing w:after="100"/>
        <w:rPr>
          <w:ins w:id="109" w:author="Коротков Антон" w:date="2016-09-09T14:53:00Z"/>
          <w:i/>
          <w:iCs/>
          <w:color w:val="548DD4"/>
          <w:u w:color="548DD4"/>
        </w:rPr>
        <w:pPrChange w:id="110" w:author="Коротков Антон" w:date="2016-09-09T14:53:00Z">
          <w:pPr>
            <w:pStyle w:val="a6"/>
            <w:numPr>
              <w:ilvl w:val="1"/>
              <w:numId w:val="18"/>
            </w:numPr>
            <w:spacing w:after="100"/>
            <w:ind w:left="1440" w:hanging="360"/>
          </w:pPr>
        </w:pPrChange>
      </w:pPr>
      <w:ins w:id="111" w:author="Коротков Антон" w:date="2016-09-09T14:53:00Z">
        <w:r>
          <w:rPr>
            <w:i/>
            <w:iCs/>
            <w:color w:val="548DD4"/>
            <w:u w:color="548DD4"/>
          </w:rPr>
          <w:t>Clinic</w:t>
        </w:r>
      </w:ins>
    </w:p>
    <w:p w:rsidR="00AA278B" w:rsidRDefault="00AA278B">
      <w:pPr>
        <w:pStyle w:val="a6"/>
        <w:numPr>
          <w:ilvl w:val="2"/>
          <w:numId w:val="18"/>
        </w:numPr>
        <w:spacing w:after="100"/>
        <w:rPr>
          <w:ins w:id="112" w:author="Коротков Антон" w:date="2016-09-09T14:54:00Z"/>
          <w:i/>
          <w:iCs/>
          <w:color w:val="548DD4"/>
          <w:u w:color="548DD4"/>
        </w:rPr>
        <w:pPrChange w:id="113" w:author="Коротков Антон" w:date="2016-09-09T14:53:00Z">
          <w:pPr>
            <w:pStyle w:val="a6"/>
            <w:numPr>
              <w:ilvl w:val="1"/>
              <w:numId w:val="18"/>
            </w:numPr>
            <w:spacing w:after="100"/>
            <w:ind w:left="1440" w:hanging="360"/>
          </w:pPr>
        </w:pPrChange>
      </w:pPr>
      <w:ins w:id="114" w:author="Коротков Антон" w:date="2016-09-09T14:54:00Z">
        <w:r>
          <w:rPr>
            <w:i/>
            <w:iCs/>
            <w:color w:val="548DD4"/>
            <w:u w:color="548DD4"/>
          </w:rPr>
          <w:t>Number of treatments performed</w:t>
        </w:r>
      </w:ins>
    </w:p>
    <w:p w:rsidR="00AA278B" w:rsidRDefault="00AA278B">
      <w:pPr>
        <w:pStyle w:val="a6"/>
        <w:numPr>
          <w:ilvl w:val="2"/>
          <w:numId w:val="18"/>
        </w:numPr>
        <w:spacing w:after="100"/>
        <w:rPr>
          <w:ins w:id="115" w:author="Коротков Антон" w:date="2016-09-09T14:54:00Z"/>
          <w:i/>
          <w:iCs/>
          <w:color w:val="548DD4"/>
          <w:u w:color="548DD4"/>
        </w:rPr>
        <w:pPrChange w:id="116" w:author="Коротков Антон" w:date="2016-09-09T14:53:00Z">
          <w:pPr>
            <w:pStyle w:val="a6"/>
            <w:numPr>
              <w:ilvl w:val="1"/>
              <w:numId w:val="18"/>
            </w:numPr>
            <w:spacing w:after="100"/>
            <w:ind w:left="1440" w:hanging="360"/>
          </w:pPr>
        </w:pPrChange>
      </w:pPr>
      <w:ins w:id="117" w:author="Коротков Антон" w:date="2016-09-09T14:54:00Z">
        <w:r>
          <w:rPr>
            <w:i/>
            <w:iCs/>
            <w:color w:val="548DD4"/>
            <w:u w:color="548DD4"/>
          </w:rPr>
          <w:t>Number of customers</w:t>
        </w:r>
      </w:ins>
    </w:p>
    <w:p w:rsidR="00CE4E5B" w:rsidRDefault="00CE4E5B" w:rsidP="00CE4E5B">
      <w:pPr>
        <w:pStyle w:val="a6"/>
        <w:numPr>
          <w:ilvl w:val="2"/>
          <w:numId w:val="18"/>
        </w:numPr>
        <w:spacing w:after="100"/>
        <w:rPr>
          <w:ins w:id="118" w:author="Коротков Антон" w:date="2016-09-09T15:00:00Z"/>
          <w:i/>
          <w:iCs/>
          <w:color w:val="548DD4"/>
          <w:u w:color="548DD4"/>
        </w:rPr>
      </w:pPr>
      <w:ins w:id="119" w:author="Коротков Антон" w:date="2016-09-09T15:00:00Z">
        <w:r>
          <w:rPr>
            <w:i/>
            <w:iCs/>
            <w:color w:val="548DD4"/>
            <w:u w:color="548DD4"/>
          </w:rPr>
          <w:t xml:space="preserve">Money spent (spent by customer) </w:t>
        </w:r>
      </w:ins>
    </w:p>
    <w:p w:rsidR="00CE4E5B" w:rsidRDefault="00CE4E5B" w:rsidP="00CE4E5B">
      <w:pPr>
        <w:pStyle w:val="a6"/>
        <w:numPr>
          <w:ilvl w:val="2"/>
          <w:numId w:val="18"/>
        </w:numPr>
        <w:spacing w:after="100"/>
        <w:rPr>
          <w:ins w:id="120" w:author="Коротков Антон" w:date="2016-09-09T15:00:00Z"/>
          <w:i/>
          <w:iCs/>
          <w:color w:val="548DD4"/>
          <w:u w:color="548DD4"/>
        </w:rPr>
      </w:pPr>
      <w:ins w:id="121" w:author="Коротков Антон" w:date="2016-09-09T15:00:00Z">
        <w:r>
          <w:rPr>
            <w:i/>
            <w:iCs/>
            <w:color w:val="548DD4"/>
            <w:u w:color="548DD4"/>
          </w:rPr>
          <w:t>Money earned (earned by</w:t>
        </w:r>
        <w:r w:rsidRPr="005C7B9F">
          <w:rPr>
            <w:i/>
            <w:iCs/>
            <w:color w:val="548DD4"/>
            <w:u w:color="548DD4"/>
          </w:rPr>
          <w:t xml:space="preserve"> </w:t>
        </w:r>
        <w:r>
          <w:rPr>
            <w:i/>
            <w:iCs/>
            <w:color w:val="548DD4"/>
            <w:u w:color="548DD4"/>
          </w:rPr>
          <w:t>clinic)</w:t>
        </w:r>
      </w:ins>
      <w:commentRangeEnd w:id="97"/>
      <w:r w:rsidR="00FB6F2D">
        <w:rPr>
          <w:rStyle w:val="aa"/>
          <w:rFonts w:ascii="Times New Roman" w:hAnsi="Times New Roman"/>
        </w:rPr>
        <w:commentReference w:id="97"/>
      </w:r>
    </w:p>
    <w:p w:rsidR="00AA278B" w:rsidRDefault="00AA278B" w:rsidP="00AA278B">
      <w:pPr>
        <w:pStyle w:val="a6"/>
        <w:numPr>
          <w:ilvl w:val="1"/>
          <w:numId w:val="18"/>
        </w:numPr>
        <w:spacing w:after="100"/>
        <w:rPr>
          <w:ins w:id="122" w:author="Коротков Антон" w:date="2016-09-09T14:54:00Z"/>
          <w:i/>
          <w:iCs/>
          <w:color w:val="548DD4"/>
          <w:u w:color="548DD4"/>
        </w:rPr>
      </w:pPr>
      <w:commentRangeStart w:id="123"/>
      <w:ins w:id="124" w:author="Коротков Антон" w:date="2016-09-09T14:54:00Z">
        <w:r>
          <w:rPr>
            <w:i/>
            <w:iCs/>
            <w:color w:val="548DD4"/>
            <w:u w:color="548DD4"/>
          </w:rPr>
          <w:t>”Clinics and their treatments for the given period”</w:t>
        </w:r>
      </w:ins>
      <w:ins w:id="125" w:author="Коротков Антон" w:date="2016-09-09T14:55:00Z">
        <w:r>
          <w:rPr>
            <w:i/>
            <w:iCs/>
            <w:color w:val="548DD4"/>
            <w:u w:color="548DD4"/>
          </w:rPr>
          <w:t xml:space="preserve"> detail</w:t>
        </w:r>
      </w:ins>
      <w:ins w:id="126" w:author="Коротков Антон" w:date="2016-09-09T14:54:00Z">
        <w:r>
          <w:rPr>
            <w:i/>
            <w:iCs/>
            <w:color w:val="548DD4"/>
            <w:u w:color="548DD4"/>
          </w:rPr>
          <w:t>:</w:t>
        </w:r>
      </w:ins>
    </w:p>
    <w:p w:rsidR="00AA278B" w:rsidRDefault="00AA278B" w:rsidP="00AA278B">
      <w:pPr>
        <w:pStyle w:val="a6"/>
        <w:numPr>
          <w:ilvl w:val="2"/>
          <w:numId w:val="18"/>
        </w:numPr>
        <w:spacing w:after="100"/>
        <w:rPr>
          <w:ins w:id="127" w:author="Коротков Антон" w:date="2016-09-09T14:54:00Z"/>
          <w:i/>
          <w:iCs/>
          <w:color w:val="548DD4"/>
          <w:u w:color="548DD4"/>
        </w:rPr>
      </w:pPr>
      <w:ins w:id="128" w:author="Коротков Антон" w:date="2016-09-09T14:54:00Z">
        <w:r>
          <w:rPr>
            <w:i/>
            <w:iCs/>
            <w:color w:val="548DD4"/>
            <w:u w:color="548DD4"/>
          </w:rPr>
          <w:t>Clinic</w:t>
        </w:r>
      </w:ins>
    </w:p>
    <w:p w:rsidR="00AA278B" w:rsidRDefault="00AA278B" w:rsidP="00AA278B">
      <w:pPr>
        <w:pStyle w:val="a6"/>
        <w:numPr>
          <w:ilvl w:val="2"/>
          <w:numId w:val="18"/>
        </w:numPr>
        <w:spacing w:after="100"/>
        <w:rPr>
          <w:ins w:id="129" w:author="Коротков Антон" w:date="2016-09-09T14:55:00Z"/>
          <w:i/>
          <w:iCs/>
          <w:color w:val="548DD4"/>
          <w:u w:color="548DD4"/>
        </w:rPr>
      </w:pPr>
      <w:ins w:id="130" w:author="Коротков Антон" w:date="2016-09-09T14:55:00Z">
        <w:r>
          <w:rPr>
            <w:i/>
            <w:iCs/>
            <w:color w:val="548DD4"/>
            <w:u w:color="548DD4"/>
          </w:rPr>
          <w:t>Date</w:t>
        </w:r>
      </w:ins>
    </w:p>
    <w:p w:rsidR="00AA278B" w:rsidRDefault="00AA278B" w:rsidP="00AA278B">
      <w:pPr>
        <w:pStyle w:val="a6"/>
        <w:numPr>
          <w:ilvl w:val="2"/>
          <w:numId w:val="18"/>
        </w:numPr>
        <w:spacing w:after="100"/>
        <w:rPr>
          <w:ins w:id="131" w:author="Коротков Антон" w:date="2016-09-09T14:54:00Z"/>
          <w:i/>
          <w:iCs/>
          <w:color w:val="548DD4"/>
          <w:u w:color="548DD4"/>
        </w:rPr>
      </w:pPr>
      <w:ins w:id="132" w:author="Коротков Антон" w:date="2016-09-09T14:55:00Z">
        <w:r>
          <w:rPr>
            <w:i/>
            <w:iCs/>
            <w:color w:val="548DD4"/>
            <w:u w:color="548DD4"/>
          </w:rPr>
          <w:t>Treatment</w:t>
        </w:r>
      </w:ins>
    </w:p>
    <w:p w:rsidR="00AA278B" w:rsidRDefault="00AA278B" w:rsidP="00AA278B">
      <w:pPr>
        <w:pStyle w:val="a6"/>
        <w:numPr>
          <w:ilvl w:val="2"/>
          <w:numId w:val="18"/>
        </w:numPr>
        <w:spacing w:after="100"/>
        <w:rPr>
          <w:ins w:id="133" w:author="Коротков Антон" w:date="2016-09-09T14:55:00Z"/>
          <w:i/>
          <w:iCs/>
          <w:color w:val="548DD4"/>
          <w:u w:color="548DD4"/>
        </w:rPr>
      </w:pPr>
      <w:ins w:id="134" w:author="Коротков Антон" w:date="2016-09-09T14:55:00Z">
        <w:r>
          <w:rPr>
            <w:i/>
            <w:iCs/>
            <w:color w:val="548DD4"/>
            <w:u w:color="548DD4"/>
          </w:rPr>
          <w:t>Customer name</w:t>
        </w:r>
      </w:ins>
    </w:p>
    <w:p w:rsidR="00AA278B" w:rsidRDefault="00AA278B" w:rsidP="00AA278B">
      <w:pPr>
        <w:pStyle w:val="a6"/>
        <w:numPr>
          <w:ilvl w:val="2"/>
          <w:numId w:val="18"/>
        </w:numPr>
        <w:spacing w:after="100"/>
        <w:rPr>
          <w:ins w:id="135" w:author="Коротков Антон" w:date="2016-09-09T14:54:00Z"/>
          <w:i/>
          <w:iCs/>
          <w:color w:val="548DD4"/>
          <w:u w:color="548DD4"/>
        </w:rPr>
      </w:pPr>
      <w:ins w:id="136" w:author="Коротков Антон" w:date="2016-09-09T14:55:00Z">
        <w:r>
          <w:rPr>
            <w:i/>
            <w:iCs/>
            <w:color w:val="548DD4"/>
            <w:u w:color="548DD4"/>
          </w:rPr>
          <w:t>Customer feedback (n/a if no feedback has been left)</w:t>
        </w:r>
      </w:ins>
    </w:p>
    <w:p w:rsidR="00AA278B" w:rsidRDefault="00AA278B" w:rsidP="00AA278B">
      <w:pPr>
        <w:pStyle w:val="a6"/>
        <w:numPr>
          <w:ilvl w:val="2"/>
          <w:numId w:val="18"/>
        </w:numPr>
        <w:spacing w:after="100"/>
        <w:rPr>
          <w:ins w:id="137" w:author="Коротков Антон" w:date="2016-09-09T14:54:00Z"/>
          <w:i/>
          <w:iCs/>
          <w:color w:val="548DD4"/>
          <w:u w:color="548DD4"/>
        </w:rPr>
      </w:pPr>
      <w:ins w:id="138" w:author="Коротков Антон" w:date="2016-09-09T14:54:00Z">
        <w:r>
          <w:rPr>
            <w:i/>
            <w:iCs/>
            <w:color w:val="548DD4"/>
            <w:u w:color="548DD4"/>
          </w:rPr>
          <w:t>Money spent</w:t>
        </w:r>
      </w:ins>
      <w:ins w:id="139" w:author="Коротков Антон" w:date="2016-09-09T14:55:00Z">
        <w:r>
          <w:rPr>
            <w:i/>
            <w:iCs/>
            <w:color w:val="548DD4"/>
            <w:u w:color="548DD4"/>
          </w:rPr>
          <w:t xml:space="preserve"> (spent by </w:t>
        </w:r>
      </w:ins>
      <w:ins w:id="140" w:author="Коротков Антон" w:date="2016-09-09T14:56:00Z">
        <w:r>
          <w:rPr>
            <w:i/>
            <w:iCs/>
            <w:color w:val="548DD4"/>
            <w:u w:color="548DD4"/>
          </w:rPr>
          <w:t>customer</w:t>
        </w:r>
      </w:ins>
      <w:ins w:id="141" w:author="Коротков Антон" w:date="2016-09-09T14:55:00Z">
        <w:r>
          <w:rPr>
            <w:i/>
            <w:iCs/>
            <w:color w:val="548DD4"/>
            <w:u w:color="548DD4"/>
          </w:rPr>
          <w:t xml:space="preserve">) </w:t>
        </w:r>
      </w:ins>
    </w:p>
    <w:p w:rsidR="00AA278B" w:rsidRDefault="00AA278B" w:rsidP="00AA278B">
      <w:pPr>
        <w:pStyle w:val="a6"/>
        <w:numPr>
          <w:ilvl w:val="2"/>
          <w:numId w:val="18"/>
        </w:numPr>
        <w:spacing w:after="100"/>
        <w:rPr>
          <w:ins w:id="142" w:author="Коротков Антон" w:date="2016-09-09T14:54:00Z"/>
          <w:i/>
          <w:iCs/>
          <w:color w:val="548DD4"/>
          <w:u w:color="548DD4"/>
        </w:rPr>
      </w:pPr>
      <w:ins w:id="143" w:author="Коротков Антон" w:date="2016-09-09T14:54:00Z">
        <w:r>
          <w:rPr>
            <w:i/>
            <w:iCs/>
            <w:color w:val="548DD4"/>
            <w:u w:color="548DD4"/>
          </w:rPr>
          <w:t>Money earned</w:t>
        </w:r>
      </w:ins>
      <w:ins w:id="144" w:author="Коротков Антон" w:date="2016-09-09T14:56:00Z">
        <w:r>
          <w:rPr>
            <w:i/>
            <w:iCs/>
            <w:color w:val="548DD4"/>
            <w:u w:color="548DD4"/>
          </w:rPr>
          <w:t xml:space="preserve"> (</w:t>
        </w:r>
      </w:ins>
      <w:ins w:id="145" w:author="Коротков Антон" w:date="2016-09-09T15:00:00Z">
        <w:r w:rsidR="00CE4E5B">
          <w:rPr>
            <w:i/>
            <w:iCs/>
            <w:color w:val="548DD4"/>
            <w:u w:color="548DD4"/>
          </w:rPr>
          <w:t>earned</w:t>
        </w:r>
      </w:ins>
      <w:ins w:id="146" w:author="Коротков Антон" w:date="2016-09-09T14:56:00Z">
        <w:r>
          <w:rPr>
            <w:i/>
            <w:iCs/>
            <w:color w:val="548DD4"/>
            <w:u w:color="548DD4"/>
          </w:rPr>
          <w:t xml:space="preserve"> by</w:t>
        </w:r>
      </w:ins>
      <w:ins w:id="147" w:author="Коротков Антон" w:date="2016-09-09T15:00:00Z">
        <w:r w:rsidR="00CE4E5B" w:rsidRPr="009F668E">
          <w:rPr>
            <w:i/>
            <w:iCs/>
            <w:color w:val="548DD4"/>
            <w:u w:color="548DD4"/>
          </w:rPr>
          <w:t xml:space="preserve"> </w:t>
        </w:r>
        <w:r w:rsidR="00CE4E5B">
          <w:rPr>
            <w:i/>
            <w:iCs/>
            <w:color w:val="548DD4"/>
            <w:u w:color="548DD4"/>
          </w:rPr>
          <w:t>clinic</w:t>
        </w:r>
      </w:ins>
      <w:ins w:id="148" w:author="Коротков Антон" w:date="2016-09-09T14:56:00Z">
        <w:r>
          <w:rPr>
            <w:i/>
            <w:iCs/>
            <w:color w:val="548DD4"/>
            <w:u w:color="548DD4"/>
          </w:rPr>
          <w:t>)</w:t>
        </w:r>
      </w:ins>
      <w:commentRangeEnd w:id="123"/>
      <w:r w:rsidR="00FB6F2D">
        <w:rPr>
          <w:rStyle w:val="aa"/>
          <w:rFonts w:ascii="Times New Roman" w:hAnsi="Times New Roman"/>
        </w:rPr>
        <w:commentReference w:id="123"/>
      </w:r>
    </w:p>
    <w:p w:rsidR="00173A99" w:rsidRDefault="00173A99" w:rsidP="00173A99">
      <w:pPr>
        <w:pStyle w:val="a6"/>
        <w:numPr>
          <w:ilvl w:val="1"/>
          <w:numId w:val="18"/>
        </w:numPr>
        <w:spacing w:after="100"/>
        <w:rPr>
          <w:ins w:id="149" w:author="Коротков Антон" w:date="2016-09-09T14:57:00Z"/>
          <w:i/>
          <w:iCs/>
          <w:color w:val="548DD4"/>
          <w:u w:color="548DD4"/>
        </w:rPr>
      </w:pPr>
      <w:ins w:id="150" w:author="Коротков Антон" w:date="2016-09-09T14:52:00Z">
        <w:r>
          <w:rPr>
            <w:i/>
            <w:iCs/>
            <w:color w:val="548DD4"/>
            <w:u w:color="548DD4"/>
          </w:rPr>
          <w:t xml:space="preserve">Treatments for the given </w:t>
        </w:r>
      </w:ins>
      <w:ins w:id="151" w:author="Коротков Антон" w:date="2016-10-16T22:25:00Z">
        <w:r w:rsidR="002E5BA7">
          <w:rPr>
            <w:i/>
            <w:iCs/>
            <w:color w:val="548DD4"/>
            <w:u w:color="548DD4"/>
          </w:rPr>
          <w:t>period</w:t>
        </w:r>
      </w:ins>
      <w:ins w:id="152" w:author="Коротков Антон" w:date="2016-09-09T14:57:00Z">
        <w:r w:rsidR="00CE4E5B">
          <w:rPr>
            <w:i/>
            <w:iCs/>
            <w:color w:val="548DD4"/>
            <w:u w:color="548DD4"/>
          </w:rPr>
          <w:t>:</w:t>
        </w:r>
      </w:ins>
    </w:p>
    <w:p w:rsidR="00CE4E5B" w:rsidRDefault="00CE4E5B" w:rsidP="00CE4E5B">
      <w:pPr>
        <w:pStyle w:val="a6"/>
        <w:numPr>
          <w:ilvl w:val="2"/>
          <w:numId w:val="18"/>
        </w:numPr>
        <w:spacing w:after="100"/>
        <w:rPr>
          <w:ins w:id="153" w:author="Коротков Антон" w:date="2016-09-09T14:59:00Z"/>
          <w:i/>
          <w:iCs/>
          <w:color w:val="548DD4"/>
          <w:u w:color="548DD4"/>
        </w:rPr>
      </w:pPr>
      <w:ins w:id="154" w:author="Коротков Антон" w:date="2016-09-09T14:59:00Z">
        <w:r>
          <w:rPr>
            <w:i/>
            <w:iCs/>
            <w:color w:val="548DD4"/>
            <w:u w:color="548DD4"/>
          </w:rPr>
          <w:t>Treatment</w:t>
        </w:r>
      </w:ins>
    </w:p>
    <w:p w:rsidR="00733782" w:rsidRDefault="009F668E" w:rsidP="00733782">
      <w:pPr>
        <w:pStyle w:val="a6"/>
        <w:numPr>
          <w:ilvl w:val="2"/>
          <w:numId w:val="18"/>
        </w:numPr>
        <w:spacing w:after="100"/>
        <w:rPr>
          <w:ins w:id="155" w:author="Коротков Антон" w:date="2016-09-09T15:01:00Z"/>
          <w:i/>
          <w:iCs/>
          <w:color w:val="548DD4"/>
          <w:u w:color="548DD4"/>
        </w:rPr>
      </w:pPr>
      <w:ins w:id="156" w:author="Коротков Антон" w:date="2016-09-09T15:01:00Z">
        <w:r>
          <w:rPr>
            <w:i/>
            <w:iCs/>
            <w:color w:val="548DD4"/>
            <w:u w:color="548DD4"/>
          </w:rPr>
          <w:t>#</w:t>
        </w:r>
        <w:r w:rsidR="00733782">
          <w:rPr>
            <w:i/>
            <w:iCs/>
            <w:color w:val="548DD4"/>
            <w:u w:color="548DD4"/>
          </w:rPr>
          <w:t xml:space="preserve"> of treatments submitted</w:t>
        </w:r>
      </w:ins>
    </w:p>
    <w:p w:rsidR="00733782" w:rsidRDefault="009F668E" w:rsidP="00733782">
      <w:pPr>
        <w:pStyle w:val="a6"/>
        <w:numPr>
          <w:ilvl w:val="2"/>
          <w:numId w:val="18"/>
        </w:numPr>
        <w:spacing w:after="100"/>
        <w:rPr>
          <w:ins w:id="157" w:author="Коротков Антон" w:date="2016-09-09T15:01:00Z"/>
          <w:i/>
          <w:iCs/>
          <w:color w:val="548DD4"/>
          <w:u w:color="548DD4"/>
        </w:rPr>
      </w:pPr>
      <w:ins w:id="158" w:author="Коротков Антон" w:date="2016-09-09T15:01:00Z">
        <w:r>
          <w:rPr>
            <w:i/>
            <w:iCs/>
            <w:color w:val="548DD4"/>
            <w:u w:color="548DD4"/>
          </w:rPr>
          <w:t>#</w:t>
        </w:r>
        <w:r w:rsidR="00733782">
          <w:rPr>
            <w:i/>
            <w:iCs/>
            <w:color w:val="548DD4"/>
            <w:u w:color="548DD4"/>
          </w:rPr>
          <w:t xml:space="preserve"> of customers submitted</w:t>
        </w:r>
      </w:ins>
    </w:p>
    <w:p w:rsidR="00733782" w:rsidRDefault="009F668E" w:rsidP="00733782">
      <w:pPr>
        <w:pStyle w:val="a6"/>
        <w:numPr>
          <w:ilvl w:val="2"/>
          <w:numId w:val="18"/>
        </w:numPr>
        <w:spacing w:after="100"/>
        <w:rPr>
          <w:ins w:id="159" w:author="Коротков Антон" w:date="2016-09-09T15:01:00Z"/>
          <w:i/>
          <w:iCs/>
          <w:color w:val="548DD4"/>
          <w:u w:color="548DD4"/>
        </w:rPr>
      </w:pPr>
      <w:ins w:id="160" w:author="Коротков Антон" w:date="2016-09-09T15:01:00Z">
        <w:r>
          <w:rPr>
            <w:i/>
            <w:iCs/>
            <w:color w:val="548DD4"/>
            <w:u w:color="548DD4"/>
          </w:rPr>
          <w:t>#</w:t>
        </w:r>
        <w:r w:rsidR="00733782">
          <w:rPr>
            <w:i/>
            <w:iCs/>
            <w:color w:val="548DD4"/>
            <w:u w:color="548DD4"/>
          </w:rPr>
          <w:t xml:space="preserve"> of treatments applied (not cancelled)</w:t>
        </w:r>
      </w:ins>
    </w:p>
    <w:p w:rsidR="00733782" w:rsidRDefault="009F668E" w:rsidP="00733782">
      <w:pPr>
        <w:pStyle w:val="a6"/>
        <w:numPr>
          <w:ilvl w:val="2"/>
          <w:numId w:val="18"/>
        </w:numPr>
        <w:spacing w:after="100"/>
        <w:rPr>
          <w:ins w:id="161" w:author="Коротков Антон" w:date="2016-09-09T15:01:00Z"/>
          <w:i/>
          <w:iCs/>
          <w:color w:val="548DD4"/>
          <w:u w:color="548DD4"/>
        </w:rPr>
      </w:pPr>
      <w:ins w:id="162" w:author="Коротков Антон" w:date="2016-09-09T15:01:00Z">
        <w:r>
          <w:rPr>
            <w:i/>
            <w:iCs/>
            <w:color w:val="548DD4"/>
            <w:u w:color="548DD4"/>
          </w:rPr>
          <w:t>#</w:t>
        </w:r>
        <w:r w:rsidR="00733782">
          <w:rPr>
            <w:i/>
            <w:iCs/>
            <w:color w:val="548DD4"/>
            <w:u w:color="548DD4"/>
          </w:rPr>
          <w:t xml:space="preserve"> of customers </w:t>
        </w:r>
        <w:r w:rsidR="00725453">
          <w:rPr>
            <w:i/>
            <w:iCs/>
            <w:color w:val="548DD4"/>
            <w:u w:color="548DD4"/>
          </w:rPr>
          <w:t xml:space="preserve">applied </w:t>
        </w:r>
        <w:r w:rsidR="00733782">
          <w:rPr>
            <w:i/>
            <w:iCs/>
            <w:color w:val="548DD4"/>
            <w:u w:color="548DD4"/>
          </w:rPr>
          <w:t>(not cancelled)</w:t>
        </w:r>
      </w:ins>
    </w:p>
    <w:p w:rsidR="00CE4E5B" w:rsidRDefault="00CE4E5B" w:rsidP="00CE4E5B">
      <w:pPr>
        <w:pStyle w:val="a6"/>
        <w:numPr>
          <w:ilvl w:val="2"/>
          <w:numId w:val="18"/>
        </w:numPr>
        <w:spacing w:after="100"/>
        <w:rPr>
          <w:ins w:id="163" w:author="Коротков Антон" w:date="2016-09-09T15:00:00Z"/>
          <w:i/>
          <w:iCs/>
          <w:color w:val="548DD4"/>
          <w:u w:color="548DD4"/>
        </w:rPr>
      </w:pPr>
      <w:ins w:id="164" w:author="Коротков Антон" w:date="2016-09-09T15:00:00Z">
        <w:r>
          <w:rPr>
            <w:i/>
            <w:iCs/>
            <w:color w:val="548DD4"/>
            <w:u w:color="548DD4"/>
          </w:rPr>
          <w:t xml:space="preserve">Money spent (spent by customer) </w:t>
        </w:r>
      </w:ins>
    </w:p>
    <w:p w:rsidR="00CE4E5B" w:rsidRDefault="00CE4E5B" w:rsidP="00CE4E5B">
      <w:pPr>
        <w:pStyle w:val="a6"/>
        <w:numPr>
          <w:ilvl w:val="2"/>
          <w:numId w:val="18"/>
        </w:numPr>
        <w:spacing w:after="100"/>
        <w:rPr>
          <w:ins w:id="165" w:author="Коротков Антон" w:date="2016-09-09T15:00:00Z"/>
          <w:i/>
          <w:iCs/>
          <w:color w:val="548DD4"/>
          <w:u w:color="548DD4"/>
        </w:rPr>
      </w:pPr>
      <w:ins w:id="166" w:author="Коротков Антон" w:date="2016-09-09T15:00:00Z">
        <w:r>
          <w:rPr>
            <w:i/>
            <w:iCs/>
            <w:color w:val="548DD4"/>
            <w:u w:color="548DD4"/>
          </w:rPr>
          <w:t>Money earned (earned by</w:t>
        </w:r>
        <w:r w:rsidRPr="005C7B9F">
          <w:rPr>
            <w:i/>
            <w:iCs/>
            <w:color w:val="548DD4"/>
            <w:u w:color="548DD4"/>
          </w:rPr>
          <w:t xml:space="preserve"> </w:t>
        </w:r>
        <w:r>
          <w:rPr>
            <w:i/>
            <w:iCs/>
            <w:color w:val="548DD4"/>
            <w:u w:color="548DD4"/>
          </w:rPr>
          <w:t>clinic)</w:t>
        </w:r>
      </w:ins>
    </w:p>
    <w:p w:rsidR="00CE4E5B" w:rsidRDefault="009F668E" w:rsidP="009F668E">
      <w:pPr>
        <w:pStyle w:val="a6"/>
        <w:numPr>
          <w:ilvl w:val="2"/>
          <w:numId w:val="18"/>
        </w:numPr>
        <w:spacing w:after="100"/>
        <w:rPr>
          <w:ins w:id="167" w:author="Коротков Антон" w:date="2016-09-09T14:52:00Z"/>
          <w:i/>
          <w:iCs/>
          <w:color w:val="548DD4"/>
          <w:u w:color="548DD4"/>
        </w:rPr>
      </w:pPr>
      <w:ins w:id="168" w:author="Коротков Антон" w:date="2016-09-09T15:01:00Z">
        <w:r>
          <w:rPr>
            <w:i/>
            <w:iCs/>
            <w:color w:val="548DD4"/>
            <w:u w:color="548DD4"/>
          </w:rPr>
          <w:t># of feedbacks left</w:t>
        </w:r>
      </w:ins>
    </w:p>
    <w:p w:rsidR="00173A99" w:rsidDel="00990A1A" w:rsidRDefault="00173A99">
      <w:pPr>
        <w:pStyle w:val="a6"/>
        <w:numPr>
          <w:ilvl w:val="1"/>
          <w:numId w:val="18"/>
        </w:numPr>
        <w:spacing w:after="100"/>
        <w:rPr>
          <w:ins w:id="169" w:author="rebecca" w:date="2016-09-07T12:32:00Z"/>
          <w:del w:id="170" w:author="Коротков Антон" w:date="2016-09-09T14:57:00Z"/>
          <w:i/>
          <w:iCs/>
          <w:color w:val="548DD4"/>
          <w:u w:color="548DD4"/>
        </w:rPr>
      </w:pPr>
    </w:p>
    <w:p w:rsidR="00F15537" w:rsidRDefault="00F15537" w:rsidP="00083F14">
      <w:pPr>
        <w:pStyle w:val="a6"/>
        <w:spacing w:after="100"/>
        <w:rPr>
          <w:i/>
          <w:iCs/>
          <w:color w:val="548DD4"/>
          <w:u w:color="548DD4"/>
        </w:rPr>
      </w:pPr>
    </w:p>
    <w:p w:rsidR="006A29F0" w:rsidRDefault="00FB722F" w:rsidP="009971EC">
      <w:pPr>
        <w:pStyle w:val="3"/>
        <w:numPr>
          <w:ilvl w:val="2"/>
          <w:numId w:val="19"/>
        </w:numPr>
      </w:pPr>
      <w:bookmarkStart w:id="171" w:name="_Toc464587833"/>
      <w:r>
        <w:t>Client Interface</w:t>
      </w:r>
      <w:ins w:id="172" w:author="Коротков Антон" w:date="2016-09-07T16:16:00Z">
        <w:r w:rsidR="009971EC" w:rsidRPr="00083F14">
          <w:t xml:space="preserve"> - </w:t>
        </w:r>
        <w:r w:rsidR="009971EC" w:rsidRPr="009971EC">
          <w:t>booking.puresmile.com.au</w:t>
        </w:r>
      </w:ins>
      <w:bookmarkEnd w:id="171"/>
    </w:p>
    <w:p w:rsidR="006A29F0" w:rsidRDefault="00FB722F">
      <w:pPr>
        <w:pStyle w:val="a6"/>
        <w:spacing w:after="100"/>
        <w:ind w:left="0"/>
      </w:pPr>
      <w:r>
        <w:t>If a client gets email with the link to page of the system (say, info about booking), the link contains secret link which is appropriate for this client and the given page only, so the client does not have to login into the system to access the record. The system identifies the client by this secret link.</w:t>
      </w:r>
    </w:p>
    <w:p w:rsidR="006A29F0" w:rsidRDefault="00FB722F">
      <w:pPr>
        <w:pStyle w:val="a6"/>
        <w:spacing w:after="100"/>
        <w:ind w:left="0"/>
      </w:pPr>
      <w:r>
        <w:t>If a client wants to access its records without link from email, he/she needs to register and authorize in the system.</w:t>
      </w:r>
    </w:p>
    <w:p w:rsidR="006A29F0" w:rsidRDefault="00FB722F">
      <w:pPr>
        <w:pStyle w:val="a6"/>
        <w:spacing w:after="100"/>
        <w:ind w:left="0"/>
      </w:pPr>
      <w:r>
        <w:t xml:space="preserve">Pages </w:t>
      </w:r>
      <w:commentRangeStart w:id="173"/>
      <w:r>
        <w:t>are</w:t>
      </w:r>
      <w:commentRangeEnd w:id="173"/>
      <w:r w:rsidR="00FB1DE9">
        <w:rPr>
          <w:rStyle w:val="aa"/>
          <w:rFonts w:ascii="Times New Roman" w:hAnsi="Times New Roman"/>
        </w:rPr>
        <w:commentReference w:id="173"/>
      </w:r>
      <w:r>
        <w:t>:</w:t>
      </w:r>
    </w:p>
    <w:p w:rsidR="006A29F0" w:rsidRDefault="00FB722F">
      <w:pPr>
        <w:pStyle w:val="a6"/>
        <w:numPr>
          <w:ilvl w:val="0"/>
          <w:numId w:val="21"/>
        </w:numPr>
        <w:spacing w:after="100"/>
      </w:pPr>
      <w:r>
        <w:t>Make a booking – public page</w:t>
      </w:r>
    </w:p>
    <w:p w:rsidR="006A29F0" w:rsidRDefault="00FB722F">
      <w:pPr>
        <w:pStyle w:val="a6"/>
        <w:numPr>
          <w:ilvl w:val="0"/>
          <w:numId w:val="21"/>
        </w:numPr>
        <w:spacing w:after="100"/>
      </w:pPr>
      <w:r>
        <w:t xml:space="preserve">Register via Google+, Facebook, Twitter (no </w:t>
      </w:r>
      <w:proofErr w:type="spellStart"/>
      <w:r>
        <w:t>login+password</w:t>
      </w:r>
      <w:proofErr w:type="spellEnd"/>
      <w:r>
        <w:t xml:space="preserve"> option)</w:t>
      </w:r>
    </w:p>
    <w:p w:rsidR="006A29F0" w:rsidRDefault="00FB722F">
      <w:pPr>
        <w:pStyle w:val="a6"/>
        <w:numPr>
          <w:ilvl w:val="0"/>
          <w:numId w:val="21"/>
        </w:numPr>
        <w:spacing w:after="100"/>
      </w:pPr>
      <w:r>
        <w:t>Login via Google+, Facebook, Twitter</w:t>
      </w:r>
    </w:p>
    <w:p w:rsidR="006A29F0" w:rsidRDefault="00FB722F">
      <w:pPr>
        <w:pStyle w:val="a6"/>
        <w:numPr>
          <w:ilvl w:val="0"/>
          <w:numId w:val="21"/>
        </w:numPr>
        <w:spacing w:after="100"/>
      </w:pPr>
      <w:r>
        <w:t>My bookings:</w:t>
      </w:r>
    </w:p>
    <w:p w:rsidR="006A29F0" w:rsidRDefault="00FB722F">
      <w:pPr>
        <w:pStyle w:val="a6"/>
        <w:numPr>
          <w:ilvl w:val="1"/>
          <w:numId w:val="23"/>
        </w:numPr>
        <w:spacing w:after="100"/>
      </w:pPr>
      <w:r>
        <w:t xml:space="preserve">List of  – accessible by logging in AND by secret link in emails </w:t>
      </w:r>
    </w:p>
    <w:p w:rsidR="006A29F0" w:rsidRDefault="00FB722F">
      <w:pPr>
        <w:pStyle w:val="a6"/>
        <w:numPr>
          <w:ilvl w:val="1"/>
          <w:numId w:val="23"/>
        </w:numPr>
        <w:spacing w:after="100"/>
      </w:pPr>
      <w:r>
        <w:t>See details of, including status, payment;</w:t>
      </w:r>
    </w:p>
    <w:p w:rsidR="006A29F0" w:rsidRDefault="00FB722F">
      <w:pPr>
        <w:pStyle w:val="a6"/>
        <w:numPr>
          <w:ilvl w:val="1"/>
          <w:numId w:val="23"/>
        </w:numPr>
        <w:spacing w:after="100"/>
        <w:rPr>
          <w:i/>
          <w:iCs/>
          <w:color w:val="548DD4"/>
          <w:u w:color="548DD4"/>
        </w:rPr>
      </w:pPr>
      <w:r>
        <w:rPr>
          <w:i/>
          <w:iCs/>
          <w:color w:val="548DD4"/>
          <w:u w:color="548DD4"/>
        </w:rPr>
        <w:lastRenderedPageBreak/>
        <w:t>Leave feedback</w:t>
      </w:r>
    </w:p>
    <w:p w:rsidR="006A29F0" w:rsidRDefault="00FB722F">
      <w:pPr>
        <w:pStyle w:val="a6"/>
        <w:numPr>
          <w:ilvl w:val="1"/>
          <w:numId w:val="23"/>
        </w:numPr>
        <w:spacing w:after="100"/>
        <w:rPr>
          <w:i/>
          <w:iCs/>
          <w:color w:val="548DD4"/>
          <w:u w:color="548DD4"/>
        </w:rPr>
      </w:pPr>
      <w:r>
        <w:rPr>
          <w:i/>
          <w:iCs/>
          <w:color w:val="548DD4"/>
          <w:u w:color="548DD4"/>
        </w:rPr>
        <w:t>Send message to admin</w:t>
      </w:r>
    </w:p>
    <w:p w:rsidR="006A29F0" w:rsidRDefault="00FB722F">
      <w:pPr>
        <w:pStyle w:val="a6"/>
        <w:numPr>
          <w:ilvl w:val="0"/>
          <w:numId w:val="21"/>
        </w:numPr>
        <w:spacing w:after="100"/>
      </w:pPr>
      <w:r>
        <w:t>My payments and refunds (</w:t>
      </w:r>
      <w:r>
        <w:rPr>
          <w:i/>
          <w:iCs/>
          <w:color w:val="FF0000"/>
          <w:u w:color="FF0000"/>
        </w:rPr>
        <w:t xml:space="preserve">do we need separate page that should how much spent to make user sad </w:t>
      </w:r>
      <w:r>
        <w:rPr>
          <w:rFonts w:ascii="Arial Unicode MS" w:hAnsi="Arial Unicode MS"/>
          <w:color w:val="FF0000"/>
          <w:u w:color="FF0000"/>
        </w:rPr>
        <w:t>☺</w:t>
      </w:r>
      <w:proofErr w:type="gramStart"/>
      <w:r>
        <w:t>? )</w:t>
      </w:r>
      <w:proofErr w:type="gramEnd"/>
    </w:p>
    <w:p w:rsidR="006A29F0" w:rsidRDefault="00FB722F">
      <w:pPr>
        <w:pStyle w:val="a6"/>
        <w:numPr>
          <w:ilvl w:val="0"/>
          <w:numId w:val="21"/>
        </w:numPr>
        <w:spacing w:after="100"/>
      </w:pPr>
      <w:r>
        <w:t>My notifications – accessible by logging in AND by secret link in emails</w:t>
      </w:r>
    </w:p>
    <w:p w:rsidR="006A29F0" w:rsidRDefault="00FB722F">
      <w:pPr>
        <w:pStyle w:val="a6"/>
        <w:numPr>
          <w:ilvl w:val="0"/>
          <w:numId w:val="21"/>
        </w:numPr>
        <w:spacing w:after="100"/>
      </w:pPr>
      <w:r>
        <w:t>Manage my profile – accessible by logging in AND by secret link in emails</w:t>
      </w:r>
    </w:p>
    <w:p w:rsidR="006A29F0" w:rsidRDefault="00FB722F">
      <w:pPr>
        <w:pStyle w:val="3"/>
        <w:numPr>
          <w:ilvl w:val="2"/>
          <w:numId w:val="24"/>
        </w:numPr>
      </w:pPr>
      <w:bookmarkStart w:id="174" w:name="_Toc464587834"/>
      <w:r>
        <w:t>Notification Subsystem</w:t>
      </w:r>
      <w:bookmarkEnd w:id="174"/>
    </w:p>
    <w:p w:rsidR="006A29F0" w:rsidRDefault="00FB722F">
      <w:pPr>
        <w:pStyle w:val="a6"/>
        <w:spacing w:after="100"/>
        <w:ind w:left="0"/>
      </w:pPr>
      <w:r>
        <w:t xml:space="preserve">This part of the system does not have interface. This module sends email according to the rules predefined in it. </w:t>
      </w:r>
      <w:proofErr w:type="gramStart"/>
      <w:r>
        <w:t>each</w:t>
      </w:r>
      <w:proofErr w:type="gramEnd"/>
      <w:r>
        <w:t xml:space="preserve"> email is logged into “My notifications” section of both interface (client and admin).</w:t>
      </w:r>
    </w:p>
    <w:p w:rsidR="006A29F0" w:rsidRDefault="00FB722F">
      <w:pPr>
        <w:pStyle w:val="a6"/>
        <w:spacing w:after="100"/>
        <w:ind w:left="0"/>
      </w:pPr>
      <w:r>
        <w:t>Email notification letter should have HTML formatting.</w:t>
      </w:r>
    </w:p>
    <w:p w:rsidR="006A29F0" w:rsidRDefault="00FB722F">
      <w:pPr>
        <w:pStyle w:val="a6"/>
        <w:spacing w:after="100"/>
        <w:ind w:left="0"/>
      </w:pPr>
      <w:r>
        <w:rPr>
          <w:i/>
          <w:iCs/>
          <w:color w:val="548DD4"/>
          <w:u w:color="548DD4"/>
        </w:rPr>
        <w:t>Send text messages to phones besides regular emails.</w:t>
      </w:r>
    </w:p>
    <w:p w:rsidR="006A29F0" w:rsidRDefault="00FB722F">
      <w:pPr>
        <w:pStyle w:val="a6"/>
        <w:keepNext/>
        <w:spacing w:after="100"/>
        <w:ind w:left="0"/>
      </w:pPr>
      <w:r>
        <w:t>Notifications are:</w:t>
      </w:r>
    </w:p>
    <w:tbl>
      <w:tblPr>
        <w:tblW w:w="9807"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F81BD"/>
        <w:tblLayout w:type="fixed"/>
        <w:tblLook w:val="04A0" w:firstRow="1" w:lastRow="0" w:firstColumn="1" w:lastColumn="0" w:noHBand="0" w:noVBand="1"/>
      </w:tblPr>
      <w:tblGrid>
        <w:gridCol w:w="392"/>
        <w:gridCol w:w="3354"/>
        <w:gridCol w:w="1560"/>
        <w:gridCol w:w="4501"/>
      </w:tblGrid>
      <w:tr w:rsidR="006A29F0">
        <w:trPr>
          <w:trHeight w:val="233"/>
          <w:tblHeader/>
        </w:trPr>
        <w:tc>
          <w:tcPr>
            <w:tcW w:w="392" w:type="dxa"/>
            <w:tcBorders>
              <w:top w:val="single" w:sz="8" w:space="0" w:color="4F81BD"/>
              <w:left w:val="nil"/>
              <w:bottom w:val="single" w:sz="8" w:space="0" w:color="4F81BD"/>
              <w:right w:val="nil"/>
            </w:tcBorders>
            <w:shd w:val="clear" w:color="auto" w:fill="auto"/>
            <w:tcMar>
              <w:top w:w="80" w:type="dxa"/>
              <w:left w:w="80" w:type="dxa"/>
              <w:bottom w:w="80" w:type="dxa"/>
              <w:right w:w="80" w:type="dxa"/>
            </w:tcMar>
          </w:tcPr>
          <w:p w:rsidR="006A29F0" w:rsidRDefault="00FB722F">
            <w:pPr>
              <w:pStyle w:val="a6"/>
              <w:spacing w:after="100"/>
              <w:ind w:left="0"/>
            </w:pPr>
            <w:r>
              <w:rPr>
                <w:b/>
                <w:bCs/>
                <w:color w:val="365F91"/>
                <w:u w:color="365F91"/>
              </w:rPr>
              <w:t>#</w:t>
            </w:r>
          </w:p>
        </w:tc>
        <w:tc>
          <w:tcPr>
            <w:tcW w:w="3354" w:type="dxa"/>
            <w:tcBorders>
              <w:top w:val="single" w:sz="8" w:space="0" w:color="4F81BD"/>
              <w:left w:val="nil"/>
              <w:bottom w:val="single" w:sz="8" w:space="0" w:color="4F81BD"/>
              <w:right w:val="nil"/>
            </w:tcBorders>
            <w:shd w:val="clear" w:color="auto" w:fill="auto"/>
            <w:tcMar>
              <w:top w:w="80" w:type="dxa"/>
              <w:left w:w="80" w:type="dxa"/>
              <w:bottom w:w="80" w:type="dxa"/>
              <w:right w:w="80" w:type="dxa"/>
            </w:tcMar>
          </w:tcPr>
          <w:p w:rsidR="006A29F0" w:rsidRDefault="00FB722F">
            <w:pPr>
              <w:pStyle w:val="a6"/>
              <w:spacing w:after="100"/>
              <w:ind w:left="0"/>
            </w:pPr>
            <w:r>
              <w:rPr>
                <w:b/>
                <w:bCs/>
                <w:color w:val="365F91"/>
                <w:u w:color="365F91"/>
              </w:rPr>
              <w:t>Condition</w:t>
            </w:r>
          </w:p>
        </w:tc>
        <w:tc>
          <w:tcPr>
            <w:tcW w:w="1560" w:type="dxa"/>
            <w:tcBorders>
              <w:top w:val="single" w:sz="8" w:space="0" w:color="4F81BD"/>
              <w:left w:val="nil"/>
              <w:bottom w:val="single" w:sz="8" w:space="0" w:color="4F81BD"/>
              <w:right w:val="nil"/>
            </w:tcBorders>
            <w:shd w:val="clear" w:color="auto" w:fill="auto"/>
            <w:tcMar>
              <w:top w:w="80" w:type="dxa"/>
              <w:left w:w="80" w:type="dxa"/>
              <w:bottom w:w="80" w:type="dxa"/>
              <w:right w:w="80" w:type="dxa"/>
            </w:tcMar>
          </w:tcPr>
          <w:p w:rsidR="006A29F0" w:rsidRDefault="00FB722F">
            <w:pPr>
              <w:pStyle w:val="a6"/>
              <w:spacing w:after="100"/>
              <w:ind w:left="0"/>
            </w:pPr>
            <w:r>
              <w:rPr>
                <w:b/>
                <w:bCs/>
                <w:color w:val="365F91"/>
                <w:u w:color="365F91"/>
              </w:rPr>
              <w:t>Recipient</w:t>
            </w:r>
          </w:p>
        </w:tc>
        <w:tc>
          <w:tcPr>
            <w:tcW w:w="4501" w:type="dxa"/>
            <w:tcBorders>
              <w:top w:val="single" w:sz="8" w:space="0" w:color="4F81BD"/>
              <w:left w:val="nil"/>
              <w:bottom w:val="single" w:sz="8" w:space="0" w:color="4F81BD"/>
              <w:right w:val="nil"/>
            </w:tcBorders>
            <w:shd w:val="clear" w:color="auto" w:fill="auto"/>
            <w:tcMar>
              <w:top w:w="80" w:type="dxa"/>
              <w:left w:w="80" w:type="dxa"/>
              <w:bottom w:w="80" w:type="dxa"/>
              <w:right w:w="80" w:type="dxa"/>
            </w:tcMar>
          </w:tcPr>
          <w:p w:rsidR="006A29F0" w:rsidRDefault="00FB722F">
            <w:pPr>
              <w:pStyle w:val="a6"/>
              <w:spacing w:after="100"/>
              <w:ind w:left="0"/>
            </w:pPr>
            <w:r>
              <w:rPr>
                <w:b/>
                <w:bCs/>
                <w:color w:val="365F91"/>
                <w:u w:color="365F91"/>
              </w:rPr>
              <w:t>Comment</w:t>
            </w:r>
          </w:p>
        </w:tc>
      </w:tr>
      <w:tr w:rsidR="006A29F0">
        <w:tblPrEx>
          <w:shd w:val="clear" w:color="auto" w:fill="CED7E7"/>
        </w:tblPrEx>
        <w:trPr>
          <w:trHeight w:val="223"/>
        </w:trPr>
        <w:tc>
          <w:tcPr>
            <w:tcW w:w="392" w:type="dxa"/>
            <w:tcBorders>
              <w:top w:val="single" w:sz="8" w:space="0" w:color="4F81BD"/>
              <w:left w:val="nil"/>
              <w:bottom w:val="nil"/>
              <w:right w:val="nil"/>
            </w:tcBorders>
            <w:shd w:val="clear" w:color="auto" w:fill="D3DFEE"/>
            <w:tcMar>
              <w:top w:w="80" w:type="dxa"/>
              <w:left w:w="80" w:type="dxa"/>
              <w:bottom w:w="80" w:type="dxa"/>
              <w:right w:w="80" w:type="dxa"/>
            </w:tcMar>
          </w:tcPr>
          <w:p w:rsidR="006A29F0" w:rsidRDefault="006A29F0"/>
        </w:tc>
        <w:tc>
          <w:tcPr>
            <w:tcW w:w="3354" w:type="dxa"/>
            <w:tcBorders>
              <w:top w:val="single" w:sz="8" w:space="0" w:color="4F81BD"/>
              <w:left w:val="nil"/>
              <w:bottom w:val="nil"/>
              <w:right w:val="nil"/>
            </w:tcBorders>
            <w:shd w:val="clear" w:color="auto" w:fill="D3DFEE"/>
            <w:tcMar>
              <w:top w:w="80" w:type="dxa"/>
              <w:left w:w="80" w:type="dxa"/>
              <w:bottom w:w="80" w:type="dxa"/>
              <w:right w:w="80" w:type="dxa"/>
            </w:tcMar>
          </w:tcPr>
          <w:p w:rsidR="006A29F0" w:rsidRDefault="00FB722F">
            <w:pPr>
              <w:pStyle w:val="a6"/>
              <w:spacing w:after="100"/>
              <w:ind w:left="0"/>
            </w:pPr>
            <w:commentRangeStart w:id="175"/>
            <w:r>
              <w:rPr>
                <w:color w:val="365F91"/>
                <w:u w:color="365F91"/>
              </w:rPr>
              <w:t>Booking created</w:t>
            </w:r>
            <w:commentRangeEnd w:id="175"/>
            <w:r w:rsidR="00FB6F2D">
              <w:rPr>
                <w:rStyle w:val="aa"/>
                <w:rFonts w:ascii="Times New Roman" w:hAnsi="Times New Roman"/>
              </w:rPr>
              <w:commentReference w:id="175"/>
            </w:r>
          </w:p>
        </w:tc>
        <w:tc>
          <w:tcPr>
            <w:tcW w:w="1560" w:type="dxa"/>
            <w:tcBorders>
              <w:top w:val="single" w:sz="8" w:space="0" w:color="4F81BD"/>
              <w:left w:val="nil"/>
              <w:bottom w:val="nil"/>
              <w:right w:val="nil"/>
            </w:tcBorders>
            <w:shd w:val="clear" w:color="auto" w:fill="D3DFEE"/>
            <w:tcMar>
              <w:top w:w="80" w:type="dxa"/>
              <w:left w:w="80" w:type="dxa"/>
              <w:bottom w:w="80" w:type="dxa"/>
              <w:right w:w="80" w:type="dxa"/>
            </w:tcMar>
          </w:tcPr>
          <w:p w:rsidR="006A29F0" w:rsidRDefault="00FB722F">
            <w:pPr>
              <w:pStyle w:val="a6"/>
              <w:spacing w:after="100"/>
              <w:ind w:left="0"/>
            </w:pPr>
            <w:r>
              <w:rPr>
                <w:color w:val="365F91"/>
                <w:u w:color="365F91"/>
              </w:rPr>
              <w:t>Client, Admins</w:t>
            </w:r>
          </w:p>
        </w:tc>
        <w:tc>
          <w:tcPr>
            <w:tcW w:w="4501" w:type="dxa"/>
            <w:vMerge w:val="restart"/>
            <w:tcBorders>
              <w:top w:val="single" w:sz="8" w:space="0" w:color="4F81BD"/>
              <w:left w:val="nil"/>
              <w:bottom w:val="nil"/>
              <w:right w:val="nil"/>
            </w:tcBorders>
            <w:shd w:val="clear" w:color="auto" w:fill="D3DFEE"/>
            <w:tcMar>
              <w:top w:w="80" w:type="dxa"/>
              <w:left w:w="80" w:type="dxa"/>
              <w:bottom w:w="80" w:type="dxa"/>
              <w:right w:w="80" w:type="dxa"/>
            </w:tcMar>
            <w:vAlign w:val="center"/>
          </w:tcPr>
          <w:p w:rsidR="006A29F0" w:rsidRDefault="00FB722F">
            <w:pPr>
              <w:pStyle w:val="a6"/>
              <w:spacing w:after="100"/>
              <w:ind w:left="0"/>
              <w:jc w:val="right"/>
            </w:pPr>
            <w:r>
              <w:rPr>
                <w:color w:val="365F91"/>
                <w:u w:color="365F91"/>
              </w:rPr>
              <w:t>Contains secret direct links to the booking: 2 domains = 2 links = 2 templates for each letter</w:t>
            </w:r>
          </w:p>
        </w:tc>
      </w:tr>
      <w:tr w:rsidR="006A29F0">
        <w:tblPrEx>
          <w:shd w:val="clear" w:color="auto" w:fill="CED7E7"/>
        </w:tblPrEx>
        <w:trPr>
          <w:trHeight w:val="213"/>
        </w:trPr>
        <w:tc>
          <w:tcPr>
            <w:tcW w:w="392" w:type="dxa"/>
            <w:tcBorders>
              <w:top w:val="nil"/>
              <w:left w:val="nil"/>
              <w:bottom w:val="nil"/>
              <w:right w:val="nil"/>
            </w:tcBorders>
            <w:shd w:val="clear" w:color="auto" w:fill="auto"/>
            <w:tcMar>
              <w:top w:w="80" w:type="dxa"/>
              <w:left w:w="80" w:type="dxa"/>
              <w:bottom w:w="80" w:type="dxa"/>
              <w:right w:w="80" w:type="dxa"/>
            </w:tcMar>
          </w:tcPr>
          <w:p w:rsidR="006A29F0" w:rsidRDefault="006A29F0"/>
        </w:tc>
        <w:tc>
          <w:tcPr>
            <w:tcW w:w="3354" w:type="dxa"/>
            <w:tcBorders>
              <w:top w:val="nil"/>
              <w:left w:val="nil"/>
              <w:bottom w:val="nil"/>
              <w:right w:val="nil"/>
            </w:tcBorders>
            <w:shd w:val="clear" w:color="auto" w:fill="auto"/>
            <w:tcMar>
              <w:top w:w="80" w:type="dxa"/>
              <w:left w:w="80" w:type="dxa"/>
              <w:bottom w:w="80" w:type="dxa"/>
              <w:right w:w="80" w:type="dxa"/>
            </w:tcMar>
          </w:tcPr>
          <w:p w:rsidR="006A29F0" w:rsidRDefault="00FB722F">
            <w:pPr>
              <w:pStyle w:val="a6"/>
              <w:spacing w:after="100"/>
              <w:ind w:left="0"/>
            </w:pPr>
            <w:commentRangeStart w:id="176"/>
            <w:r>
              <w:rPr>
                <w:color w:val="365F91"/>
                <w:u w:color="365F91"/>
              </w:rPr>
              <w:t>Booking cancelled</w:t>
            </w:r>
            <w:commentRangeEnd w:id="176"/>
            <w:r w:rsidR="00FB6F2D">
              <w:rPr>
                <w:rStyle w:val="aa"/>
                <w:rFonts w:ascii="Times New Roman" w:hAnsi="Times New Roman"/>
              </w:rPr>
              <w:commentReference w:id="176"/>
            </w:r>
          </w:p>
        </w:tc>
        <w:tc>
          <w:tcPr>
            <w:tcW w:w="1560" w:type="dxa"/>
            <w:tcBorders>
              <w:top w:val="nil"/>
              <w:left w:val="nil"/>
              <w:bottom w:val="nil"/>
              <w:right w:val="nil"/>
            </w:tcBorders>
            <w:shd w:val="clear" w:color="auto" w:fill="auto"/>
            <w:tcMar>
              <w:top w:w="80" w:type="dxa"/>
              <w:left w:w="80" w:type="dxa"/>
              <w:bottom w:w="80" w:type="dxa"/>
              <w:right w:w="80" w:type="dxa"/>
            </w:tcMar>
          </w:tcPr>
          <w:p w:rsidR="006A29F0" w:rsidRDefault="00FB722F">
            <w:pPr>
              <w:pStyle w:val="a6"/>
              <w:spacing w:after="100"/>
              <w:ind w:left="0"/>
            </w:pPr>
            <w:r>
              <w:rPr>
                <w:color w:val="365F91"/>
                <w:u w:color="365F91"/>
              </w:rPr>
              <w:t>Client, Admins</w:t>
            </w:r>
          </w:p>
        </w:tc>
        <w:tc>
          <w:tcPr>
            <w:tcW w:w="4501" w:type="dxa"/>
            <w:vMerge/>
            <w:tcBorders>
              <w:top w:val="single" w:sz="8" w:space="0" w:color="4F81BD"/>
              <w:left w:val="nil"/>
              <w:bottom w:val="nil"/>
              <w:right w:val="nil"/>
            </w:tcBorders>
            <w:shd w:val="clear" w:color="auto" w:fill="D3DFEE"/>
          </w:tcPr>
          <w:p w:rsidR="006A29F0" w:rsidRDefault="006A29F0"/>
        </w:tc>
      </w:tr>
      <w:tr w:rsidR="006A29F0">
        <w:tblPrEx>
          <w:shd w:val="clear" w:color="auto" w:fill="CED7E7"/>
        </w:tblPrEx>
        <w:trPr>
          <w:trHeight w:val="213"/>
        </w:trPr>
        <w:tc>
          <w:tcPr>
            <w:tcW w:w="392" w:type="dxa"/>
            <w:tcBorders>
              <w:top w:val="nil"/>
              <w:left w:val="nil"/>
              <w:bottom w:val="nil"/>
              <w:right w:val="nil"/>
            </w:tcBorders>
            <w:shd w:val="clear" w:color="auto" w:fill="D3DFEE"/>
            <w:tcMar>
              <w:top w:w="80" w:type="dxa"/>
              <w:left w:w="80" w:type="dxa"/>
              <w:bottom w:w="80" w:type="dxa"/>
              <w:right w:w="80" w:type="dxa"/>
            </w:tcMar>
          </w:tcPr>
          <w:p w:rsidR="006A29F0" w:rsidRDefault="006A29F0"/>
        </w:tc>
        <w:tc>
          <w:tcPr>
            <w:tcW w:w="3354" w:type="dxa"/>
            <w:tcBorders>
              <w:top w:val="nil"/>
              <w:left w:val="nil"/>
              <w:bottom w:val="nil"/>
              <w:right w:val="nil"/>
            </w:tcBorders>
            <w:shd w:val="clear" w:color="auto" w:fill="D3DFEE"/>
            <w:tcMar>
              <w:top w:w="80" w:type="dxa"/>
              <w:left w:w="80" w:type="dxa"/>
              <w:bottom w:w="80" w:type="dxa"/>
              <w:right w:w="80" w:type="dxa"/>
            </w:tcMar>
          </w:tcPr>
          <w:p w:rsidR="006A29F0" w:rsidRDefault="00FB722F">
            <w:pPr>
              <w:pStyle w:val="a6"/>
              <w:spacing w:after="100"/>
              <w:ind w:left="0"/>
            </w:pPr>
            <w:r>
              <w:rPr>
                <w:color w:val="365F91"/>
                <w:u w:color="365F91"/>
              </w:rPr>
              <w:t>Booking accepted by admin</w:t>
            </w:r>
          </w:p>
        </w:tc>
        <w:tc>
          <w:tcPr>
            <w:tcW w:w="1560" w:type="dxa"/>
            <w:tcBorders>
              <w:top w:val="nil"/>
              <w:left w:val="nil"/>
              <w:bottom w:val="nil"/>
              <w:right w:val="nil"/>
            </w:tcBorders>
            <w:shd w:val="clear" w:color="auto" w:fill="D3DFEE"/>
            <w:tcMar>
              <w:top w:w="80" w:type="dxa"/>
              <w:left w:w="80" w:type="dxa"/>
              <w:bottom w:w="80" w:type="dxa"/>
              <w:right w:w="80" w:type="dxa"/>
            </w:tcMar>
          </w:tcPr>
          <w:p w:rsidR="006A29F0" w:rsidRDefault="00FB722F">
            <w:pPr>
              <w:pStyle w:val="a6"/>
              <w:spacing w:after="100"/>
              <w:ind w:left="0"/>
            </w:pPr>
            <w:r>
              <w:rPr>
                <w:color w:val="365F91"/>
                <w:u w:color="365F91"/>
              </w:rPr>
              <w:t>Client, Admins</w:t>
            </w:r>
          </w:p>
        </w:tc>
        <w:tc>
          <w:tcPr>
            <w:tcW w:w="4501" w:type="dxa"/>
            <w:vMerge/>
            <w:tcBorders>
              <w:top w:val="single" w:sz="8" w:space="0" w:color="4F81BD"/>
              <w:left w:val="nil"/>
              <w:bottom w:val="nil"/>
              <w:right w:val="nil"/>
            </w:tcBorders>
            <w:shd w:val="clear" w:color="auto" w:fill="D3DFEE"/>
          </w:tcPr>
          <w:p w:rsidR="006A29F0" w:rsidRDefault="006A29F0"/>
        </w:tc>
      </w:tr>
      <w:tr w:rsidR="006A29F0">
        <w:tblPrEx>
          <w:shd w:val="clear" w:color="auto" w:fill="CED7E7"/>
        </w:tblPrEx>
        <w:trPr>
          <w:trHeight w:val="213"/>
        </w:trPr>
        <w:tc>
          <w:tcPr>
            <w:tcW w:w="392" w:type="dxa"/>
            <w:tcBorders>
              <w:top w:val="nil"/>
              <w:left w:val="nil"/>
              <w:bottom w:val="nil"/>
              <w:right w:val="nil"/>
            </w:tcBorders>
            <w:shd w:val="clear" w:color="auto" w:fill="auto"/>
            <w:tcMar>
              <w:top w:w="80" w:type="dxa"/>
              <w:left w:w="80" w:type="dxa"/>
              <w:bottom w:w="80" w:type="dxa"/>
              <w:right w:w="80" w:type="dxa"/>
            </w:tcMar>
          </w:tcPr>
          <w:p w:rsidR="006A29F0" w:rsidRDefault="006A29F0"/>
        </w:tc>
        <w:tc>
          <w:tcPr>
            <w:tcW w:w="3354" w:type="dxa"/>
            <w:tcBorders>
              <w:top w:val="nil"/>
              <w:left w:val="nil"/>
              <w:bottom w:val="nil"/>
              <w:right w:val="nil"/>
            </w:tcBorders>
            <w:shd w:val="clear" w:color="auto" w:fill="auto"/>
            <w:tcMar>
              <w:top w:w="80" w:type="dxa"/>
              <w:left w:w="80" w:type="dxa"/>
              <w:bottom w:w="80" w:type="dxa"/>
              <w:right w:w="80" w:type="dxa"/>
            </w:tcMar>
          </w:tcPr>
          <w:p w:rsidR="006A29F0" w:rsidRDefault="00FB722F">
            <w:pPr>
              <w:pStyle w:val="a6"/>
              <w:spacing w:after="100"/>
              <w:ind w:left="0"/>
            </w:pPr>
            <w:commentRangeStart w:id="177"/>
            <w:r>
              <w:rPr>
                <w:color w:val="365F91"/>
                <w:u w:color="365F91"/>
              </w:rPr>
              <w:t>Payment received</w:t>
            </w:r>
            <w:commentRangeEnd w:id="177"/>
            <w:r w:rsidR="00FB6F2D">
              <w:rPr>
                <w:rStyle w:val="aa"/>
                <w:rFonts w:ascii="Times New Roman" w:hAnsi="Times New Roman"/>
              </w:rPr>
              <w:commentReference w:id="177"/>
            </w:r>
          </w:p>
        </w:tc>
        <w:tc>
          <w:tcPr>
            <w:tcW w:w="1560" w:type="dxa"/>
            <w:tcBorders>
              <w:top w:val="nil"/>
              <w:left w:val="nil"/>
              <w:bottom w:val="nil"/>
              <w:right w:val="nil"/>
            </w:tcBorders>
            <w:shd w:val="clear" w:color="auto" w:fill="auto"/>
            <w:tcMar>
              <w:top w:w="80" w:type="dxa"/>
              <w:left w:w="80" w:type="dxa"/>
              <w:bottom w:w="80" w:type="dxa"/>
              <w:right w:w="80" w:type="dxa"/>
            </w:tcMar>
          </w:tcPr>
          <w:p w:rsidR="006A29F0" w:rsidRDefault="00FB722F">
            <w:pPr>
              <w:pStyle w:val="a6"/>
              <w:spacing w:after="100"/>
              <w:ind w:left="0"/>
            </w:pPr>
            <w:r>
              <w:rPr>
                <w:color w:val="365F91"/>
                <w:u w:color="365F91"/>
              </w:rPr>
              <w:t>Client, Admins</w:t>
            </w:r>
          </w:p>
        </w:tc>
        <w:tc>
          <w:tcPr>
            <w:tcW w:w="4501" w:type="dxa"/>
            <w:vMerge/>
            <w:tcBorders>
              <w:top w:val="single" w:sz="8" w:space="0" w:color="4F81BD"/>
              <w:left w:val="nil"/>
              <w:bottom w:val="nil"/>
              <w:right w:val="nil"/>
            </w:tcBorders>
            <w:shd w:val="clear" w:color="auto" w:fill="D3DFEE"/>
          </w:tcPr>
          <w:p w:rsidR="006A29F0" w:rsidRDefault="006A29F0"/>
        </w:tc>
      </w:tr>
      <w:tr w:rsidR="006A29F0">
        <w:tblPrEx>
          <w:shd w:val="clear" w:color="auto" w:fill="CED7E7"/>
        </w:tblPrEx>
        <w:trPr>
          <w:trHeight w:val="213"/>
        </w:trPr>
        <w:tc>
          <w:tcPr>
            <w:tcW w:w="392" w:type="dxa"/>
            <w:tcBorders>
              <w:top w:val="nil"/>
              <w:left w:val="nil"/>
              <w:bottom w:val="nil"/>
              <w:right w:val="nil"/>
            </w:tcBorders>
            <w:shd w:val="clear" w:color="auto" w:fill="D3DFEE"/>
            <w:tcMar>
              <w:top w:w="80" w:type="dxa"/>
              <w:left w:w="80" w:type="dxa"/>
              <w:bottom w:w="80" w:type="dxa"/>
              <w:right w:w="80" w:type="dxa"/>
            </w:tcMar>
          </w:tcPr>
          <w:p w:rsidR="006A29F0" w:rsidRDefault="006A29F0"/>
        </w:tc>
        <w:tc>
          <w:tcPr>
            <w:tcW w:w="3354" w:type="dxa"/>
            <w:tcBorders>
              <w:top w:val="nil"/>
              <w:left w:val="nil"/>
              <w:bottom w:val="nil"/>
              <w:right w:val="nil"/>
            </w:tcBorders>
            <w:shd w:val="clear" w:color="auto" w:fill="D3DFEE"/>
            <w:tcMar>
              <w:top w:w="80" w:type="dxa"/>
              <w:left w:w="80" w:type="dxa"/>
              <w:bottom w:w="80" w:type="dxa"/>
              <w:right w:w="80" w:type="dxa"/>
            </w:tcMar>
          </w:tcPr>
          <w:p w:rsidR="006A29F0" w:rsidRDefault="00FB722F">
            <w:pPr>
              <w:pStyle w:val="a6"/>
              <w:spacing w:after="100"/>
              <w:ind w:left="0"/>
            </w:pPr>
            <w:commentRangeStart w:id="178"/>
            <w:r>
              <w:rPr>
                <w:color w:val="365F91"/>
                <w:u w:color="365F91"/>
              </w:rPr>
              <w:t>Refund made</w:t>
            </w:r>
            <w:commentRangeEnd w:id="178"/>
            <w:r w:rsidR="00FB6F2D">
              <w:rPr>
                <w:rStyle w:val="aa"/>
                <w:rFonts w:ascii="Times New Roman" w:hAnsi="Times New Roman"/>
              </w:rPr>
              <w:commentReference w:id="178"/>
            </w:r>
          </w:p>
        </w:tc>
        <w:tc>
          <w:tcPr>
            <w:tcW w:w="1560" w:type="dxa"/>
            <w:tcBorders>
              <w:top w:val="nil"/>
              <w:left w:val="nil"/>
              <w:bottom w:val="nil"/>
              <w:right w:val="nil"/>
            </w:tcBorders>
            <w:shd w:val="clear" w:color="auto" w:fill="D3DFEE"/>
            <w:tcMar>
              <w:top w:w="80" w:type="dxa"/>
              <w:left w:w="80" w:type="dxa"/>
              <w:bottom w:w="80" w:type="dxa"/>
              <w:right w:w="80" w:type="dxa"/>
            </w:tcMar>
          </w:tcPr>
          <w:p w:rsidR="006A29F0" w:rsidRDefault="00FB722F">
            <w:pPr>
              <w:pStyle w:val="a6"/>
              <w:spacing w:after="100"/>
              <w:ind w:left="0"/>
            </w:pPr>
            <w:r>
              <w:rPr>
                <w:color w:val="365F91"/>
                <w:u w:color="365F91"/>
              </w:rPr>
              <w:t>Client, Admins</w:t>
            </w:r>
          </w:p>
        </w:tc>
        <w:tc>
          <w:tcPr>
            <w:tcW w:w="4501" w:type="dxa"/>
            <w:vMerge/>
            <w:tcBorders>
              <w:top w:val="single" w:sz="8" w:space="0" w:color="4F81BD"/>
              <w:left w:val="nil"/>
              <w:bottom w:val="nil"/>
              <w:right w:val="nil"/>
            </w:tcBorders>
            <w:shd w:val="clear" w:color="auto" w:fill="D3DFEE"/>
          </w:tcPr>
          <w:p w:rsidR="006A29F0" w:rsidRDefault="006A29F0"/>
        </w:tc>
      </w:tr>
      <w:tr w:rsidR="006A29F0">
        <w:tblPrEx>
          <w:shd w:val="clear" w:color="auto" w:fill="CED7E7"/>
        </w:tblPrEx>
        <w:trPr>
          <w:trHeight w:val="223"/>
        </w:trPr>
        <w:tc>
          <w:tcPr>
            <w:tcW w:w="392" w:type="dxa"/>
            <w:tcBorders>
              <w:top w:val="nil"/>
              <w:left w:val="nil"/>
              <w:bottom w:val="single" w:sz="8" w:space="0" w:color="4F81BD"/>
              <w:right w:val="nil"/>
            </w:tcBorders>
            <w:shd w:val="clear" w:color="auto" w:fill="auto"/>
            <w:tcMar>
              <w:top w:w="80" w:type="dxa"/>
              <w:left w:w="80" w:type="dxa"/>
              <w:bottom w:w="80" w:type="dxa"/>
              <w:right w:w="80" w:type="dxa"/>
            </w:tcMar>
          </w:tcPr>
          <w:p w:rsidR="006A29F0" w:rsidRDefault="006A29F0"/>
        </w:tc>
        <w:tc>
          <w:tcPr>
            <w:tcW w:w="3354" w:type="dxa"/>
            <w:tcBorders>
              <w:top w:val="nil"/>
              <w:left w:val="nil"/>
              <w:bottom w:val="single" w:sz="8" w:space="0" w:color="4F81BD"/>
              <w:right w:val="nil"/>
            </w:tcBorders>
            <w:shd w:val="clear" w:color="auto" w:fill="auto"/>
            <w:tcMar>
              <w:top w:w="80" w:type="dxa"/>
              <w:left w:w="80" w:type="dxa"/>
              <w:bottom w:w="80" w:type="dxa"/>
              <w:right w:w="80" w:type="dxa"/>
            </w:tcMar>
          </w:tcPr>
          <w:p w:rsidR="006A29F0" w:rsidRDefault="00FB722F">
            <w:pPr>
              <w:pStyle w:val="a6"/>
              <w:spacing w:after="100"/>
              <w:ind w:left="0"/>
            </w:pPr>
            <w:r>
              <w:rPr>
                <w:i/>
                <w:iCs/>
                <w:color w:val="548DD4"/>
                <w:u w:color="548DD4"/>
              </w:rPr>
              <w:t>Client has left feedback</w:t>
            </w:r>
          </w:p>
        </w:tc>
        <w:tc>
          <w:tcPr>
            <w:tcW w:w="1560" w:type="dxa"/>
            <w:tcBorders>
              <w:top w:val="nil"/>
              <w:left w:val="nil"/>
              <w:bottom w:val="single" w:sz="8" w:space="0" w:color="4F81BD"/>
              <w:right w:val="nil"/>
            </w:tcBorders>
            <w:shd w:val="clear" w:color="auto" w:fill="auto"/>
            <w:tcMar>
              <w:top w:w="80" w:type="dxa"/>
              <w:left w:w="80" w:type="dxa"/>
              <w:bottom w:w="80" w:type="dxa"/>
              <w:right w:w="80" w:type="dxa"/>
            </w:tcMar>
          </w:tcPr>
          <w:p w:rsidR="006A29F0" w:rsidRDefault="00FB722F">
            <w:pPr>
              <w:pStyle w:val="a6"/>
              <w:spacing w:after="100"/>
              <w:ind w:left="0"/>
            </w:pPr>
            <w:r>
              <w:rPr>
                <w:i/>
                <w:iCs/>
                <w:color w:val="548DD4"/>
                <w:u w:color="548DD4"/>
              </w:rPr>
              <w:t>Admins</w:t>
            </w:r>
          </w:p>
        </w:tc>
        <w:tc>
          <w:tcPr>
            <w:tcW w:w="4501" w:type="dxa"/>
            <w:tcBorders>
              <w:top w:val="nil"/>
              <w:left w:val="nil"/>
              <w:bottom w:val="single" w:sz="8" w:space="0" w:color="4F81BD"/>
              <w:right w:val="nil"/>
            </w:tcBorders>
            <w:shd w:val="clear" w:color="auto" w:fill="auto"/>
            <w:tcMar>
              <w:top w:w="80" w:type="dxa"/>
              <w:left w:w="80" w:type="dxa"/>
              <w:bottom w:w="80" w:type="dxa"/>
              <w:right w:w="80" w:type="dxa"/>
            </w:tcMar>
          </w:tcPr>
          <w:p w:rsidR="006A29F0" w:rsidRDefault="00FB722F">
            <w:pPr>
              <w:pStyle w:val="a6"/>
              <w:spacing w:after="100"/>
              <w:ind w:left="0"/>
            </w:pPr>
            <w:r>
              <w:rPr>
                <w:i/>
                <w:iCs/>
                <w:color w:val="548DD4"/>
                <w:u w:color="548DD4"/>
              </w:rPr>
              <w:t xml:space="preserve">Admin link </w:t>
            </w:r>
          </w:p>
        </w:tc>
      </w:tr>
    </w:tbl>
    <w:p w:rsidR="00083F14" w:rsidRDefault="00083F14" w:rsidP="004A5792">
      <w:pPr>
        <w:pStyle w:val="1"/>
        <w:numPr>
          <w:ilvl w:val="0"/>
          <w:numId w:val="25"/>
        </w:numPr>
      </w:pPr>
      <w:bookmarkStart w:id="180" w:name="_Toc464587835"/>
      <w:ins w:id="181" w:author="Коротков Антон" w:date="2016-09-07T16:23:00Z">
        <w:r>
          <w:t>Plan of Work</w:t>
        </w:r>
      </w:ins>
      <w:bookmarkEnd w:id="180"/>
    </w:p>
    <w:p w:rsidR="006A29F0" w:rsidRDefault="006A29F0">
      <w:pPr>
        <w:pStyle w:val="a6"/>
        <w:keepNext/>
        <w:spacing w:after="100" w:line="240" w:lineRule="auto"/>
        <w:ind w:left="0"/>
      </w:pPr>
    </w:p>
    <w:tbl>
      <w:tblPr>
        <w:tblW w:w="9349"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383"/>
        <w:gridCol w:w="5966"/>
        <w:gridCol w:w="884"/>
        <w:gridCol w:w="1058"/>
        <w:gridCol w:w="1058"/>
      </w:tblGrid>
      <w:tr w:rsidR="006A29F0" w:rsidTr="00606BC1">
        <w:trPr>
          <w:trHeight w:val="673"/>
          <w:tblHeader/>
        </w:trPr>
        <w:tc>
          <w:tcPr>
            <w:tcW w:w="383" w:type="dxa"/>
            <w:tcBorders>
              <w:top w:val="single" w:sz="8" w:space="0" w:color="4F81BD"/>
              <w:left w:val="nil"/>
              <w:bottom w:val="single" w:sz="8" w:space="0" w:color="4F81BD"/>
              <w:right w:val="nil"/>
            </w:tcBorders>
            <w:shd w:val="clear" w:color="auto" w:fill="auto"/>
            <w:tcMar>
              <w:top w:w="80" w:type="dxa"/>
              <w:left w:w="80" w:type="dxa"/>
              <w:bottom w:w="80" w:type="dxa"/>
              <w:right w:w="80" w:type="dxa"/>
            </w:tcMar>
          </w:tcPr>
          <w:p w:rsidR="006A29F0" w:rsidRDefault="00FB722F">
            <w:r>
              <w:rPr>
                <w:rFonts w:ascii="Arial" w:hAnsi="Arial"/>
                <w:b/>
                <w:bCs/>
                <w:color w:val="365F91"/>
                <w:u w:color="365F91"/>
              </w:rPr>
              <w:t>#</w:t>
            </w:r>
          </w:p>
        </w:tc>
        <w:tc>
          <w:tcPr>
            <w:tcW w:w="5966" w:type="dxa"/>
            <w:tcBorders>
              <w:top w:val="single" w:sz="8" w:space="0" w:color="4F81BD"/>
              <w:left w:val="nil"/>
              <w:bottom w:val="single" w:sz="8" w:space="0" w:color="4F81BD"/>
              <w:right w:val="nil"/>
            </w:tcBorders>
            <w:shd w:val="clear" w:color="auto" w:fill="auto"/>
            <w:tcMar>
              <w:top w:w="80" w:type="dxa"/>
              <w:left w:w="80" w:type="dxa"/>
              <w:bottom w:w="80" w:type="dxa"/>
              <w:right w:w="80" w:type="dxa"/>
            </w:tcMar>
          </w:tcPr>
          <w:p w:rsidR="006A29F0" w:rsidRDefault="00FB722F">
            <w:r>
              <w:rPr>
                <w:rFonts w:ascii="Arial" w:hAnsi="Arial"/>
                <w:b/>
                <w:bCs/>
                <w:color w:val="365F91"/>
                <w:u w:color="365F91"/>
              </w:rPr>
              <w:t>Task</w:t>
            </w:r>
          </w:p>
        </w:tc>
        <w:tc>
          <w:tcPr>
            <w:tcW w:w="884" w:type="dxa"/>
            <w:tcBorders>
              <w:top w:val="single" w:sz="8" w:space="0" w:color="4F81BD"/>
              <w:left w:val="nil"/>
              <w:bottom w:val="single" w:sz="8" w:space="0" w:color="4F81BD"/>
              <w:right w:val="nil"/>
            </w:tcBorders>
            <w:shd w:val="clear" w:color="auto" w:fill="auto"/>
            <w:tcMar>
              <w:top w:w="80" w:type="dxa"/>
              <w:left w:w="80" w:type="dxa"/>
              <w:bottom w:w="80" w:type="dxa"/>
              <w:right w:w="80" w:type="dxa"/>
            </w:tcMar>
          </w:tcPr>
          <w:p w:rsidR="006A29F0" w:rsidRDefault="00FB722F">
            <w:r>
              <w:rPr>
                <w:rFonts w:ascii="Arial" w:hAnsi="Arial"/>
                <w:b/>
                <w:bCs/>
                <w:color w:val="365F91"/>
                <w:u w:color="365F91"/>
              </w:rPr>
              <w:t>Efforts (hours)</w:t>
            </w:r>
          </w:p>
        </w:tc>
        <w:tc>
          <w:tcPr>
            <w:tcW w:w="1058" w:type="dxa"/>
            <w:tcBorders>
              <w:top w:val="single" w:sz="8" w:space="0" w:color="4F81BD"/>
              <w:left w:val="nil"/>
              <w:bottom w:val="single" w:sz="8" w:space="0" w:color="4F81BD"/>
              <w:right w:val="nil"/>
            </w:tcBorders>
            <w:shd w:val="clear" w:color="auto" w:fill="auto"/>
            <w:tcMar>
              <w:top w:w="80" w:type="dxa"/>
              <w:left w:w="80" w:type="dxa"/>
              <w:bottom w:w="80" w:type="dxa"/>
              <w:right w:w="80" w:type="dxa"/>
            </w:tcMar>
          </w:tcPr>
          <w:p w:rsidR="006A29F0" w:rsidRDefault="00FB722F">
            <w:r>
              <w:rPr>
                <w:rFonts w:ascii="Arial" w:hAnsi="Arial"/>
                <w:b/>
                <w:bCs/>
                <w:color w:val="365F91"/>
                <w:u w:color="365F91"/>
              </w:rPr>
              <w:t>Duration (work days)</w:t>
            </w:r>
          </w:p>
        </w:tc>
        <w:tc>
          <w:tcPr>
            <w:tcW w:w="1058" w:type="dxa"/>
            <w:tcBorders>
              <w:top w:val="single" w:sz="8" w:space="0" w:color="4F81BD"/>
              <w:left w:val="nil"/>
              <w:bottom w:val="single" w:sz="8" w:space="0" w:color="4F81BD"/>
              <w:right w:val="nil"/>
            </w:tcBorders>
            <w:shd w:val="clear" w:color="auto" w:fill="auto"/>
            <w:tcMar>
              <w:top w:w="80" w:type="dxa"/>
              <w:left w:w="80" w:type="dxa"/>
              <w:bottom w:w="80" w:type="dxa"/>
              <w:right w:w="80" w:type="dxa"/>
            </w:tcMar>
          </w:tcPr>
          <w:p w:rsidR="006A29F0" w:rsidRDefault="00FB722F">
            <w:r>
              <w:rPr>
                <w:rFonts w:ascii="Arial" w:hAnsi="Arial"/>
                <w:b/>
                <w:bCs/>
                <w:color w:val="365F91"/>
                <w:u w:color="365F91"/>
              </w:rPr>
              <w:t>Cost (USD)</w:t>
            </w:r>
          </w:p>
        </w:tc>
      </w:tr>
      <w:tr w:rsidR="006A29F0" w:rsidTr="00606BC1">
        <w:trPr>
          <w:trHeight w:val="223"/>
        </w:trPr>
        <w:tc>
          <w:tcPr>
            <w:tcW w:w="383" w:type="dxa"/>
            <w:tcBorders>
              <w:top w:val="single" w:sz="8" w:space="0" w:color="4F81BD"/>
              <w:left w:val="nil"/>
              <w:bottom w:val="nil"/>
              <w:right w:val="nil"/>
            </w:tcBorders>
            <w:shd w:val="clear" w:color="auto" w:fill="D3DFEE"/>
            <w:tcMar>
              <w:top w:w="80" w:type="dxa"/>
              <w:left w:w="80" w:type="dxa"/>
              <w:bottom w:w="80" w:type="dxa"/>
              <w:right w:w="80" w:type="dxa"/>
            </w:tcMar>
          </w:tcPr>
          <w:p w:rsidR="006A29F0" w:rsidRDefault="006A29F0"/>
        </w:tc>
        <w:tc>
          <w:tcPr>
            <w:tcW w:w="5966" w:type="dxa"/>
            <w:tcBorders>
              <w:top w:val="single" w:sz="8" w:space="0" w:color="4F81BD"/>
              <w:left w:val="nil"/>
              <w:bottom w:val="nil"/>
              <w:right w:val="nil"/>
            </w:tcBorders>
            <w:shd w:val="clear" w:color="auto" w:fill="D3DFEE"/>
            <w:tcMar>
              <w:top w:w="80" w:type="dxa"/>
              <w:left w:w="80" w:type="dxa"/>
              <w:bottom w:w="80" w:type="dxa"/>
              <w:right w:w="80" w:type="dxa"/>
            </w:tcMar>
          </w:tcPr>
          <w:p w:rsidR="006A29F0" w:rsidRDefault="00FB722F">
            <w:r>
              <w:rPr>
                <w:rFonts w:ascii="Arial" w:hAnsi="Arial"/>
                <w:color w:val="365F91"/>
                <w:u w:color="365F91"/>
              </w:rPr>
              <w:t xml:space="preserve">Create DB model </w:t>
            </w:r>
          </w:p>
        </w:tc>
        <w:tc>
          <w:tcPr>
            <w:tcW w:w="884" w:type="dxa"/>
            <w:tcBorders>
              <w:top w:val="single" w:sz="8" w:space="0" w:color="4F81BD"/>
              <w:left w:val="nil"/>
              <w:bottom w:val="nil"/>
              <w:right w:val="nil"/>
            </w:tcBorders>
            <w:shd w:val="clear" w:color="auto" w:fill="D3DFEE"/>
            <w:tcMar>
              <w:top w:w="80" w:type="dxa"/>
              <w:left w:w="80" w:type="dxa"/>
              <w:bottom w:w="80" w:type="dxa"/>
              <w:right w:w="80" w:type="dxa"/>
            </w:tcMar>
          </w:tcPr>
          <w:p w:rsidR="006A29F0" w:rsidRDefault="00FB722F">
            <w:pPr>
              <w:jc w:val="right"/>
            </w:pPr>
            <w:r>
              <w:rPr>
                <w:rFonts w:ascii="Arial" w:hAnsi="Arial"/>
                <w:color w:val="365F91"/>
                <w:u w:color="365F91"/>
              </w:rPr>
              <w:t>4</w:t>
            </w:r>
          </w:p>
        </w:tc>
        <w:tc>
          <w:tcPr>
            <w:tcW w:w="1058" w:type="dxa"/>
            <w:tcBorders>
              <w:top w:val="single" w:sz="8" w:space="0" w:color="4F81BD"/>
              <w:left w:val="nil"/>
              <w:bottom w:val="nil"/>
              <w:right w:val="nil"/>
            </w:tcBorders>
            <w:shd w:val="clear" w:color="auto" w:fill="D3DFEE"/>
            <w:tcMar>
              <w:top w:w="80" w:type="dxa"/>
              <w:left w:w="80" w:type="dxa"/>
              <w:bottom w:w="80" w:type="dxa"/>
              <w:right w:w="80" w:type="dxa"/>
            </w:tcMar>
          </w:tcPr>
          <w:p w:rsidR="006A29F0" w:rsidRDefault="00FB722F">
            <w:pPr>
              <w:jc w:val="right"/>
            </w:pPr>
            <w:r>
              <w:rPr>
                <w:rFonts w:ascii="Arial" w:hAnsi="Arial"/>
                <w:color w:val="365F91"/>
                <w:u w:color="365F91"/>
              </w:rPr>
              <w:t>1</w:t>
            </w:r>
          </w:p>
        </w:tc>
        <w:tc>
          <w:tcPr>
            <w:tcW w:w="1058" w:type="dxa"/>
            <w:tcBorders>
              <w:top w:val="single" w:sz="8" w:space="0" w:color="4F81BD"/>
              <w:left w:val="nil"/>
              <w:bottom w:val="nil"/>
              <w:right w:val="nil"/>
            </w:tcBorders>
            <w:shd w:val="clear" w:color="auto" w:fill="D3DFEE"/>
            <w:tcMar>
              <w:top w:w="80" w:type="dxa"/>
              <w:left w:w="80" w:type="dxa"/>
              <w:bottom w:w="80" w:type="dxa"/>
              <w:right w:w="80" w:type="dxa"/>
            </w:tcMar>
            <w:vAlign w:val="bottom"/>
          </w:tcPr>
          <w:p w:rsidR="006A29F0" w:rsidRDefault="00FB722F">
            <w:pPr>
              <w:jc w:val="right"/>
            </w:pPr>
            <w:r>
              <w:rPr>
                <w:rFonts w:ascii="Arial" w:hAnsi="Arial"/>
                <w:color w:val="365F91"/>
                <w:u w:color="365F91"/>
              </w:rPr>
              <w:t>50</w:t>
            </w:r>
          </w:p>
        </w:tc>
      </w:tr>
      <w:tr w:rsidR="006A29F0" w:rsidTr="00606BC1">
        <w:trPr>
          <w:trHeight w:val="213"/>
        </w:trPr>
        <w:tc>
          <w:tcPr>
            <w:tcW w:w="383" w:type="dxa"/>
            <w:tcBorders>
              <w:top w:val="nil"/>
              <w:left w:val="nil"/>
              <w:bottom w:val="nil"/>
              <w:right w:val="nil"/>
            </w:tcBorders>
            <w:shd w:val="clear" w:color="auto" w:fill="auto"/>
            <w:tcMar>
              <w:top w:w="80" w:type="dxa"/>
              <w:left w:w="80" w:type="dxa"/>
              <w:bottom w:w="80" w:type="dxa"/>
              <w:right w:w="80" w:type="dxa"/>
            </w:tcMar>
          </w:tcPr>
          <w:p w:rsidR="006A29F0" w:rsidRDefault="006A29F0"/>
        </w:tc>
        <w:tc>
          <w:tcPr>
            <w:tcW w:w="5966" w:type="dxa"/>
            <w:tcBorders>
              <w:top w:val="nil"/>
              <w:left w:val="nil"/>
              <w:bottom w:val="nil"/>
              <w:right w:val="nil"/>
            </w:tcBorders>
            <w:shd w:val="clear" w:color="auto" w:fill="auto"/>
            <w:tcMar>
              <w:top w:w="80" w:type="dxa"/>
              <w:left w:w="80" w:type="dxa"/>
              <w:bottom w:w="80" w:type="dxa"/>
              <w:right w:w="80" w:type="dxa"/>
            </w:tcMar>
          </w:tcPr>
          <w:p w:rsidR="006A29F0" w:rsidRDefault="00FB722F">
            <w:r>
              <w:rPr>
                <w:rFonts w:ascii="Arial" w:hAnsi="Arial"/>
                <w:color w:val="365F91"/>
                <w:u w:color="365F91"/>
              </w:rPr>
              <w:t>Create design and static UI interface</w:t>
            </w:r>
          </w:p>
        </w:tc>
        <w:tc>
          <w:tcPr>
            <w:tcW w:w="884" w:type="dxa"/>
            <w:tcBorders>
              <w:top w:val="nil"/>
              <w:left w:val="nil"/>
              <w:bottom w:val="nil"/>
              <w:right w:val="nil"/>
            </w:tcBorders>
            <w:shd w:val="clear" w:color="auto" w:fill="auto"/>
            <w:tcMar>
              <w:top w:w="80" w:type="dxa"/>
              <w:left w:w="80" w:type="dxa"/>
              <w:bottom w:w="80" w:type="dxa"/>
              <w:right w:w="80" w:type="dxa"/>
            </w:tcMar>
          </w:tcPr>
          <w:p w:rsidR="006A29F0" w:rsidRDefault="00FB722F">
            <w:pPr>
              <w:jc w:val="right"/>
            </w:pPr>
            <w:r>
              <w:rPr>
                <w:rFonts w:ascii="Arial" w:hAnsi="Arial"/>
                <w:color w:val="365F91"/>
                <w:u w:color="365F91"/>
              </w:rPr>
              <w:t>16</w:t>
            </w:r>
          </w:p>
        </w:tc>
        <w:tc>
          <w:tcPr>
            <w:tcW w:w="1058" w:type="dxa"/>
            <w:tcBorders>
              <w:top w:val="nil"/>
              <w:left w:val="nil"/>
              <w:bottom w:val="nil"/>
              <w:right w:val="nil"/>
            </w:tcBorders>
            <w:shd w:val="clear" w:color="auto" w:fill="auto"/>
            <w:tcMar>
              <w:top w:w="80" w:type="dxa"/>
              <w:left w:w="80" w:type="dxa"/>
              <w:bottom w:w="80" w:type="dxa"/>
              <w:right w:w="80" w:type="dxa"/>
            </w:tcMar>
          </w:tcPr>
          <w:p w:rsidR="006A29F0" w:rsidRDefault="00FB722F">
            <w:pPr>
              <w:jc w:val="right"/>
            </w:pPr>
            <w:r>
              <w:commentReference w:id="182"/>
            </w:r>
            <w:r w:rsidR="00C9157B">
              <w:rPr>
                <w:rStyle w:val="aa"/>
              </w:rPr>
              <w:commentReference w:id="183"/>
            </w:r>
            <w:r>
              <w:rPr>
                <w:rFonts w:ascii="Arial" w:hAnsi="Arial"/>
                <w:color w:val="365F91"/>
                <w:u w:color="365F91"/>
              </w:rPr>
              <w:t>5</w:t>
            </w:r>
          </w:p>
        </w:tc>
        <w:tc>
          <w:tcPr>
            <w:tcW w:w="1058" w:type="dxa"/>
            <w:vMerge w:val="restart"/>
            <w:tcBorders>
              <w:top w:val="nil"/>
              <w:left w:val="nil"/>
              <w:bottom w:val="nil"/>
              <w:right w:val="nil"/>
            </w:tcBorders>
            <w:shd w:val="clear" w:color="auto" w:fill="auto"/>
            <w:tcMar>
              <w:top w:w="80" w:type="dxa"/>
              <w:left w:w="80" w:type="dxa"/>
              <w:bottom w:w="80" w:type="dxa"/>
              <w:right w:w="80" w:type="dxa"/>
            </w:tcMar>
            <w:vAlign w:val="bottom"/>
          </w:tcPr>
          <w:p w:rsidR="006A29F0" w:rsidRDefault="00FB722F">
            <w:pPr>
              <w:jc w:val="right"/>
            </w:pPr>
            <w:r>
              <w:rPr>
                <w:rFonts w:ascii="Arial" w:hAnsi="Arial"/>
                <w:color w:val="365F91"/>
                <w:u w:color="365F91"/>
              </w:rPr>
              <w:t>300</w:t>
            </w:r>
          </w:p>
        </w:tc>
      </w:tr>
      <w:tr w:rsidR="006A29F0" w:rsidTr="00606BC1">
        <w:trPr>
          <w:trHeight w:val="213"/>
        </w:trPr>
        <w:tc>
          <w:tcPr>
            <w:tcW w:w="383" w:type="dxa"/>
            <w:tcBorders>
              <w:top w:val="nil"/>
              <w:left w:val="nil"/>
              <w:bottom w:val="nil"/>
              <w:right w:val="nil"/>
            </w:tcBorders>
            <w:shd w:val="clear" w:color="auto" w:fill="D3DFEE"/>
            <w:tcMar>
              <w:top w:w="80" w:type="dxa"/>
              <w:left w:w="80" w:type="dxa"/>
              <w:bottom w:w="80" w:type="dxa"/>
              <w:right w:w="80" w:type="dxa"/>
            </w:tcMar>
          </w:tcPr>
          <w:p w:rsidR="006A29F0" w:rsidRDefault="006A29F0"/>
        </w:tc>
        <w:tc>
          <w:tcPr>
            <w:tcW w:w="5966" w:type="dxa"/>
            <w:tcBorders>
              <w:top w:val="nil"/>
              <w:left w:val="nil"/>
              <w:bottom w:val="nil"/>
              <w:right w:val="nil"/>
            </w:tcBorders>
            <w:shd w:val="clear" w:color="auto" w:fill="D3DFEE"/>
            <w:tcMar>
              <w:top w:w="80" w:type="dxa"/>
              <w:left w:w="80" w:type="dxa"/>
              <w:bottom w:w="80" w:type="dxa"/>
              <w:right w:w="80" w:type="dxa"/>
            </w:tcMar>
          </w:tcPr>
          <w:p w:rsidR="006A29F0" w:rsidRDefault="00FB722F">
            <w:r>
              <w:rPr>
                <w:rFonts w:ascii="Arial" w:hAnsi="Arial"/>
                <w:color w:val="365F91"/>
                <w:u w:color="365F91"/>
              </w:rPr>
              <w:t xml:space="preserve">Create program wireframe, admin authorization, pages stubs </w:t>
            </w:r>
          </w:p>
        </w:tc>
        <w:tc>
          <w:tcPr>
            <w:tcW w:w="884" w:type="dxa"/>
            <w:tcBorders>
              <w:top w:val="nil"/>
              <w:left w:val="nil"/>
              <w:bottom w:val="nil"/>
              <w:right w:val="nil"/>
            </w:tcBorders>
            <w:shd w:val="clear" w:color="auto" w:fill="D3DFEE"/>
            <w:tcMar>
              <w:top w:w="80" w:type="dxa"/>
              <w:left w:w="80" w:type="dxa"/>
              <w:bottom w:w="80" w:type="dxa"/>
              <w:right w:w="80" w:type="dxa"/>
            </w:tcMar>
          </w:tcPr>
          <w:p w:rsidR="006A29F0" w:rsidRDefault="00FB722F">
            <w:pPr>
              <w:jc w:val="right"/>
            </w:pPr>
            <w:r>
              <w:rPr>
                <w:rFonts w:ascii="Arial" w:hAnsi="Arial"/>
                <w:color w:val="365F91"/>
                <w:u w:color="365F91"/>
              </w:rPr>
              <w:t>12</w:t>
            </w:r>
          </w:p>
        </w:tc>
        <w:tc>
          <w:tcPr>
            <w:tcW w:w="1058" w:type="dxa"/>
            <w:tcBorders>
              <w:top w:val="nil"/>
              <w:left w:val="nil"/>
              <w:bottom w:val="nil"/>
              <w:right w:val="nil"/>
            </w:tcBorders>
            <w:shd w:val="clear" w:color="auto" w:fill="D3DFEE"/>
            <w:tcMar>
              <w:top w:w="80" w:type="dxa"/>
              <w:left w:w="80" w:type="dxa"/>
              <w:bottom w:w="80" w:type="dxa"/>
              <w:right w:w="80" w:type="dxa"/>
            </w:tcMar>
          </w:tcPr>
          <w:p w:rsidR="006A29F0" w:rsidRDefault="00FB722F">
            <w:pPr>
              <w:jc w:val="right"/>
            </w:pPr>
            <w:r>
              <w:rPr>
                <w:rFonts w:ascii="Arial" w:hAnsi="Arial"/>
                <w:color w:val="365F91"/>
                <w:u w:color="365F91"/>
              </w:rPr>
              <w:t>1</w:t>
            </w:r>
          </w:p>
        </w:tc>
        <w:tc>
          <w:tcPr>
            <w:tcW w:w="1058" w:type="dxa"/>
            <w:vMerge/>
            <w:tcBorders>
              <w:top w:val="nil"/>
              <w:left w:val="nil"/>
              <w:bottom w:val="nil"/>
              <w:right w:val="nil"/>
            </w:tcBorders>
            <w:shd w:val="clear" w:color="auto" w:fill="auto"/>
          </w:tcPr>
          <w:p w:rsidR="006A29F0" w:rsidRDefault="006A29F0"/>
        </w:tc>
      </w:tr>
      <w:tr w:rsidR="006A29F0" w:rsidTr="00606BC1">
        <w:trPr>
          <w:trHeight w:val="433"/>
        </w:trPr>
        <w:tc>
          <w:tcPr>
            <w:tcW w:w="383" w:type="dxa"/>
            <w:tcBorders>
              <w:top w:val="nil"/>
              <w:left w:val="nil"/>
              <w:bottom w:val="nil"/>
              <w:right w:val="nil"/>
            </w:tcBorders>
            <w:shd w:val="clear" w:color="auto" w:fill="auto"/>
            <w:tcMar>
              <w:top w:w="80" w:type="dxa"/>
              <w:left w:w="80" w:type="dxa"/>
              <w:bottom w:w="80" w:type="dxa"/>
              <w:right w:w="80" w:type="dxa"/>
            </w:tcMar>
          </w:tcPr>
          <w:p w:rsidR="006A29F0" w:rsidRDefault="006A29F0"/>
        </w:tc>
        <w:tc>
          <w:tcPr>
            <w:tcW w:w="5966" w:type="dxa"/>
            <w:tcBorders>
              <w:top w:val="nil"/>
              <w:left w:val="nil"/>
              <w:bottom w:val="nil"/>
              <w:right w:val="nil"/>
            </w:tcBorders>
            <w:shd w:val="clear" w:color="auto" w:fill="auto"/>
            <w:tcMar>
              <w:top w:w="80" w:type="dxa"/>
              <w:left w:w="80" w:type="dxa"/>
              <w:bottom w:w="80" w:type="dxa"/>
              <w:right w:w="80" w:type="dxa"/>
            </w:tcMar>
          </w:tcPr>
          <w:p w:rsidR="006A29F0" w:rsidRDefault="00FB722F">
            <w:r>
              <w:rPr>
                <w:rFonts w:ascii="Arial" w:hAnsi="Arial"/>
                <w:color w:val="365F91"/>
                <w:u w:color="365F91"/>
              </w:rPr>
              <w:t>Create booking functionality, all dictionary pages just to show data</w:t>
            </w:r>
          </w:p>
        </w:tc>
        <w:tc>
          <w:tcPr>
            <w:tcW w:w="884" w:type="dxa"/>
            <w:tcBorders>
              <w:top w:val="nil"/>
              <w:left w:val="nil"/>
              <w:bottom w:val="nil"/>
              <w:right w:val="nil"/>
            </w:tcBorders>
            <w:shd w:val="clear" w:color="auto" w:fill="auto"/>
            <w:tcMar>
              <w:top w:w="80" w:type="dxa"/>
              <w:left w:w="80" w:type="dxa"/>
              <w:bottom w:w="80" w:type="dxa"/>
              <w:right w:w="80" w:type="dxa"/>
            </w:tcMar>
          </w:tcPr>
          <w:p w:rsidR="006A29F0" w:rsidRDefault="00FB722F">
            <w:pPr>
              <w:jc w:val="right"/>
            </w:pPr>
            <w:r>
              <w:rPr>
                <w:rFonts w:ascii="Arial" w:hAnsi="Arial"/>
                <w:color w:val="365F91"/>
                <w:u w:color="365F91"/>
              </w:rPr>
              <w:t>24</w:t>
            </w:r>
          </w:p>
        </w:tc>
        <w:tc>
          <w:tcPr>
            <w:tcW w:w="1058" w:type="dxa"/>
            <w:tcBorders>
              <w:top w:val="nil"/>
              <w:left w:val="nil"/>
              <w:bottom w:val="nil"/>
              <w:right w:val="nil"/>
            </w:tcBorders>
            <w:shd w:val="clear" w:color="auto" w:fill="auto"/>
            <w:tcMar>
              <w:top w:w="80" w:type="dxa"/>
              <w:left w:w="80" w:type="dxa"/>
              <w:bottom w:w="80" w:type="dxa"/>
              <w:right w:w="80" w:type="dxa"/>
            </w:tcMar>
          </w:tcPr>
          <w:p w:rsidR="006A29F0" w:rsidRDefault="00FB722F">
            <w:pPr>
              <w:jc w:val="right"/>
            </w:pPr>
            <w:r>
              <w:rPr>
                <w:rFonts w:ascii="Arial" w:hAnsi="Arial"/>
                <w:color w:val="365F91"/>
                <w:u w:color="365F91"/>
              </w:rPr>
              <w:t>4</w:t>
            </w:r>
          </w:p>
        </w:tc>
        <w:tc>
          <w:tcPr>
            <w:tcW w:w="1058" w:type="dxa"/>
            <w:vMerge w:val="restart"/>
            <w:tcBorders>
              <w:top w:val="nil"/>
              <w:left w:val="nil"/>
              <w:bottom w:val="nil"/>
              <w:right w:val="nil"/>
            </w:tcBorders>
            <w:shd w:val="clear" w:color="auto" w:fill="auto"/>
            <w:tcMar>
              <w:top w:w="80" w:type="dxa"/>
              <w:left w:w="80" w:type="dxa"/>
              <w:bottom w:w="80" w:type="dxa"/>
              <w:right w:w="80" w:type="dxa"/>
            </w:tcMar>
            <w:vAlign w:val="bottom"/>
          </w:tcPr>
          <w:p w:rsidR="006A29F0" w:rsidRDefault="00FB722F">
            <w:pPr>
              <w:jc w:val="right"/>
            </w:pPr>
            <w:r>
              <w:rPr>
                <w:rFonts w:ascii="Arial" w:hAnsi="Arial"/>
                <w:color w:val="365F91"/>
                <w:u w:color="365F91"/>
              </w:rPr>
              <w:t>500</w:t>
            </w:r>
          </w:p>
        </w:tc>
      </w:tr>
      <w:tr w:rsidR="006A29F0" w:rsidTr="00606BC1">
        <w:trPr>
          <w:trHeight w:val="433"/>
        </w:trPr>
        <w:tc>
          <w:tcPr>
            <w:tcW w:w="383" w:type="dxa"/>
            <w:tcBorders>
              <w:top w:val="nil"/>
              <w:left w:val="nil"/>
              <w:bottom w:val="nil"/>
              <w:right w:val="nil"/>
            </w:tcBorders>
            <w:shd w:val="clear" w:color="auto" w:fill="D3DFEE"/>
            <w:tcMar>
              <w:top w:w="80" w:type="dxa"/>
              <w:left w:w="80" w:type="dxa"/>
              <w:bottom w:w="80" w:type="dxa"/>
              <w:right w:w="80" w:type="dxa"/>
            </w:tcMar>
          </w:tcPr>
          <w:p w:rsidR="006A29F0" w:rsidRDefault="006A29F0"/>
        </w:tc>
        <w:tc>
          <w:tcPr>
            <w:tcW w:w="5966" w:type="dxa"/>
            <w:tcBorders>
              <w:top w:val="nil"/>
              <w:left w:val="nil"/>
              <w:bottom w:val="nil"/>
              <w:right w:val="nil"/>
            </w:tcBorders>
            <w:shd w:val="clear" w:color="auto" w:fill="D3DFEE"/>
            <w:tcMar>
              <w:top w:w="80" w:type="dxa"/>
              <w:left w:w="80" w:type="dxa"/>
              <w:bottom w:w="80" w:type="dxa"/>
              <w:right w:w="80" w:type="dxa"/>
            </w:tcMar>
          </w:tcPr>
          <w:p w:rsidR="006A29F0" w:rsidRDefault="00FB722F">
            <w:r>
              <w:rPr>
                <w:rFonts w:ascii="Arial" w:hAnsi="Arial"/>
                <w:color w:val="365F91"/>
                <w:u w:color="365F91"/>
              </w:rPr>
              <w:t>Create admin functionality on the pages (confirm, cancel, refund, …)</w:t>
            </w:r>
          </w:p>
        </w:tc>
        <w:tc>
          <w:tcPr>
            <w:tcW w:w="884" w:type="dxa"/>
            <w:tcBorders>
              <w:top w:val="nil"/>
              <w:left w:val="nil"/>
              <w:bottom w:val="nil"/>
              <w:right w:val="nil"/>
            </w:tcBorders>
            <w:shd w:val="clear" w:color="auto" w:fill="D3DFEE"/>
            <w:tcMar>
              <w:top w:w="80" w:type="dxa"/>
              <w:left w:w="80" w:type="dxa"/>
              <w:bottom w:w="80" w:type="dxa"/>
              <w:right w:w="80" w:type="dxa"/>
            </w:tcMar>
          </w:tcPr>
          <w:p w:rsidR="006A29F0" w:rsidRDefault="00FB722F">
            <w:pPr>
              <w:jc w:val="right"/>
            </w:pPr>
            <w:r>
              <w:rPr>
                <w:rFonts w:ascii="Arial" w:hAnsi="Arial"/>
                <w:color w:val="365F91"/>
                <w:u w:color="365F91"/>
              </w:rPr>
              <w:t>24</w:t>
            </w:r>
          </w:p>
        </w:tc>
        <w:tc>
          <w:tcPr>
            <w:tcW w:w="1058" w:type="dxa"/>
            <w:tcBorders>
              <w:top w:val="nil"/>
              <w:left w:val="nil"/>
              <w:bottom w:val="nil"/>
              <w:right w:val="nil"/>
            </w:tcBorders>
            <w:shd w:val="clear" w:color="auto" w:fill="D3DFEE"/>
            <w:tcMar>
              <w:top w:w="80" w:type="dxa"/>
              <w:left w:w="80" w:type="dxa"/>
              <w:bottom w:w="80" w:type="dxa"/>
              <w:right w:w="80" w:type="dxa"/>
            </w:tcMar>
          </w:tcPr>
          <w:p w:rsidR="006A29F0" w:rsidRDefault="00FB722F">
            <w:pPr>
              <w:jc w:val="right"/>
            </w:pPr>
            <w:r>
              <w:rPr>
                <w:rFonts w:ascii="Arial" w:hAnsi="Arial"/>
                <w:color w:val="365F91"/>
                <w:u w:color="365F91"/>
              </w:rPr>
              <w:t>4</w:t>
            </w:r>
          </w:p>
        </w:tc>
        <w:tc>
          <w:tcPr>
            <w:tcW w:w="1058" w:type="dxa"/>
            <w:vMerge/>
            <w:tcBorders>
              <w:top w:val="nil"/>
              <w:left w:val="nil"/>
              <w:bottom w:val="nil"/>
              <w:right w:val="nil"/>
            </w:tcBorders>
            <w:shd w:val="clear" w:color="auto" w:fill="auto"/>
          </w:tcPr>
          <w:p w:rsidR="006A29F0" w:rsidRDefault="006A29F0"/>
        </w:tc>
      </w:tr>
      <w:tr w:rsidR="006A29F0" w:rsidTr="00606BC1">
        <w:trPr>
          <w:trHeight w:val="433"/>
        </w:trPr>
        <w:tc>
          <w:tcPr>
            <w:tcW w:w="383" w:type="dxa"/>
            <w:tcBorders>
              <w:top w:val="nil"/>
              <w:left w:val="nil"/>
              <w:bottom w:val="nil"/>
              <w:right w:val="nil"/>
            </w:tcBorders>
            <w:shd w:val="clear" w:color="auto" w:fill="auto"/>
            <w:tcMar>
              <w:top w:w="80" w:type="dxa"/>
              <w:left w:w="80" w:type="dxa"/>
              <w:bottom w:w="80" w:type="dxa"/>
              <w:right w:w="80" w:type="dxa"/>
            </w:tcMar>
          </w:tcPr>
          <w:p w:rsidR="006A29F0" w:rsidRDefault="006A29F0"/>
        </w:tc>
        <w:tc>
          <w:tcPr>
            <w:tcW w:w="5966" w:type="dxa"/>
            <w:tcBorders>
              <w:top w:val="nil"/>
              <w:left w:val="nil"/>
              <w:bottom w:val="nil"/>
              <w:right w:val="nil"/>
            </w:tcBorders>
            <w:shd w:val="clear" w:color="auto" w:fill="auto"/>
            <w:tcMar>
              <w:top w:w="80" w:type="dxa"/>
              <w:left w:w="80" w:type="dxa"/>
              <w:bottom w:w="80" w:type="dxa"/>
              <w:right w:w="80" w:type="dxa"/>
            </w:tcMar>
          </w:tcPr>
          <w:p w:rsidR="006A29F0" w:rsidRDefault="00FB722F">
            <w:r>
              <w:rPr>
                <w:rFonts w:ascii="Arial" w:hAnsi="Arial"/>
                <w:color w:val="365F91"/>
                <w:u w:color="365F91"/>
              </w:rPr>
              <w:t xml:space="preserve">Create integration  with </w:t>
            </w:r>
            <w:proofErr w:type="spellStart"/>
            <w:r>
              <w:rPr>
                <w:rFonts w:ascii="Arial" w:hAnsi="Arial"/>
                <w:color w:val="365F91"/>
                <w:u w:color="365F91"/>
              </w:rPr>
              <w:t>BrainTree</w:t>
            </w:r>
            <w:proofErr w:type="spellEnd"/>
            <w:r>
              <w:rPr>
                <w:rFonts w:ascii="Arial" w:hAnsi="Arial"/>
                <w:color w:val="365F91"/>
                <w:u w:color="365F91"/>
              </w:rPr>
              <w:t xml:space="preserve"> and functionality to accept payment</w:t>
            </w:r>
          </w:p>
        </w:tc>
        <w:tc>
          <w:tcPr>
            <w:tcW w:w="884" w:type="dxa"/>
            <w:tcBorders>
              <w:top w:val="nil"/>
              <w:left w:val="nil"/>
              <w:bottom w:val="nil"/>
              <w:right w:val="nil"/>
            </w:tcBorders>
            <w:shd w:val="clear" w:color="auto" w:fill="auto"/>
            <w:tcMar>
              <w:top w:w="80" w:type="dxa"/>
              <w:left w:w="80" w:type="dxa"/>
              <w:bottom w:w="80" w:type="dxa"/>
              <w:right w:w="80" w:type="dxa"/>
            </w:tcMar>
          </w:tcPr>
          <w:p w:rsidR="006A29F0" w:rsidRDefault="00FB722F">
            <w:pPr>
              <w:jc w:val="right"/>
            </w:pPr>
            <w:r>
              <w:rPr>
                <w:rFonts w:ascii="Arial" w:hAnsi="Arial"/>
                <w:color w:val="365F91"/>
                <w:u w:color="365F91"/>
              </w:rPr>
              <w:t>16</w:t>
            </w:r>
          </w:p>
        </w:tc>
        <w:tc>
          <w:tcPr>
            <w:tcW w:w="1058" w:type="dxa"/>
            <w:tcBorders>
              <w:top w:val="nil"/>
              <w:left w:val="nil"/>
              <w:bottom w:val="nil"/>
              <w:right w:val="nil"/>
            </w:tcBorders>
            <w:shd w:val="clear" w:color="auto" w:fill="auto"/>
            <w:tcMar>
              <w:top w:w="80" w:type="dxa"/>
              <w:left w:w="80" w:type="dxa"/>
              <w:bottom w:w="80" w:type="dxa"/>
              <w:right w:w="80" w:type="dxa"/>
            </w:tcMar>
          </w:tcPr>
          <w:p w:rsidR="006A29F0" w:rsidRDefault="00FB722F">
            <w:pPr>
              <w:jc w:val="right"/>
            </w:pPr>
            <w:r>
              <w:rPr>
                <w:rFonts w:ascii="Arial" w:hAnsi="Arial"/>
                <w:color w:val="365F91"/>
                <w:u w:color="365F91"/>
              </w:rPr>
              <w:t>2</w:t>
            </w:r>
          </w:p>
        </w:tc>
        <w:tc>
          <w:tcPr>
            <w:tcW w:w="1058" w:type="dxa"/>
            <w:vMerge w:val="restart"/>
            <w:tcBorders>
              <w:top w:val="nil"/>
              <w:left w:val="nil"/>
              <w:bottom w:val="nil"/>
              <w:right w:val="nil"/>
            </w:tcBorders>
            <w:shd w:val="clear" w:color="auto" w:fill="auto"/>
            <w:tcMar>
              <w:top w:w="80" w:type="dxa"/>
              <w:left w:w="80" w:type="dxa"/>
              <w:bottom w:w="80" w:type="dxa"/>
              <w:right w:w="80" w:type="dxa"/>
            </w:tcMar>
            <w:vAlign w:val="bottom"/>
          </w:tcPr>
          <w:p w:rsidR="006A29F0" w:rsidRDefault="00FB722F">
            <w:pPr>
              <w:jc w:val="right"/>
            </w:pPr>
            <w:r>
              <w:rPr>
                <w:rFonts w:ascii="Arial" w:hAnsi="Arial"/>
                <w:color w:val="365F91"/>
                <w:u w:color="365F91"/>
              </w:rPr>
              <w:t>350</w:t>
            </w:r>
          </w:p>
        </w:tc>
      </w:tr>
      <w:tr w:rsidR="006A29F0" w:rsidTr="00606BC1">
        <w:trPr>
          <w:trHeight w:val="213"/>
        </w:trPr>
        <w:tc>
          <w:tcPr>
            <w:tcW w:w="383" w:type="dxa"/>
            <w:tcBorders>
              <w:top w:val="nil"/>
              <w:left w:val="nil"/>
              <w:bottom w:val="nil"/>
              <w:right w:val="nil"/>
            </w:tcBorders>
            <w:shd w:val="clear" w:color="auto" w:fill="D3DFEE"/>
            <w:tcMar>
              <w:top w:w="80" w:type="dxa"/>
              <w:left w:w="80" w:type="dxa"/>
              <w:bottom w:w="80" w:type="dxa"/>
              <w:right w:w="80" w:type="dxa"/>
            </w:tcMar>
          </w:tcPr>
          <w:p w:rsidR="006A29F0" w:rsidRDefault="006A29F0"/>
        </w:tc>
        <w:tc>
          <w:tcPr>
            <w:tcW w:w="5966" w:type="dxa"/>
            <w:tcBorders>
              <w:top w:val="nil"/>
              <w:left w:val="nil"/>
              <w:bottom w:val="nil"/>
              <w:right w:val="nil"/>
            </w:tcBorders>
            <w:shd w:val="clear" w:color="auto" w:fill="D3DFEE"/>
            <w:tcMar>
              <w:top w:w="80" w:type="dxa"/>
              <w:left w:w="80" w:type="dxa"/>
              <w:bottom w:w="80" w:type="dxa"/>
              <w:right w:w="80" w:type="dxa"/>
            </w:tcMar>
          </w:tcPr>
          <w:p w:rsidR="006A29F0" w:rsidRDefault="00FB722F">
            <w:r>
              <w:rPr>
                <w:rFonts w:ascii="Arial" w:hAnsi="Arial"/>
                <w:color w:val="365F91"/>
                <w:u w:color="365F91"/>
              </w:rPr>
              <w:t>Create notifications</w:t>
            </w:r>
          </w:p>
        </w:tc>
        <w:tc>
          <w:tcPr>
            <w:tcW w:w="884" w:type="dxa"/>
            <w:tcBorders>
              <w:top w:val="nil"/>
              <w:left w:val="nil"/>
              <w:bottom w:val="nil"/>
              <w:right w:val="nil"/>
            </w:tcBorders>
            <w:shd w:val="clear" w:color="auto" w:fill="D3DFEE"/>
            <w:tcMar>
              <w:top w:w="80" w:type="dxa"/>
              <w:left w:w="80" w:type="dxa"/>
              <w:bottom w:w="80" w:type="dxa"/>
              <w:right w:w="80" w:type="dxa"/>
            </w:tcMar>
          </w:tcPr>
          <w:p w:rsidR="006A29F0" w:rsidRDefault="00FB722F">
            <w:pPr>
              <w:jc w:val="right"/>
            </w:pPr>
            <w:r>
              <w:rPr>
                <w:rFonts w:ascii="Arial" w:hAnsi="Arial"/>
                <w:color w:val="365F91"/>
                <w:u w:color="365F91"/>
              </w:rPr>
              <w:t>16</w:t>
            </w:r>
          </w:p>
        </w:tc>
        <w:tc>
          <w:tcPr>
            <w:tcW w:w="1058" w:type="dxa"/>
            <w:tcBorders>
              <w:top w:val="nil"/>
              <w:left w:val="nil"/>
              <w:bottom w:val="nil"/>
              <w:right w:val="nil"/>
            </w:tcBorders>
            <w:shd w:val="clear" w:color="auto" w:fill="D3DFEE"/>
            <w:tcMar>
              <w:top w:w="80" w:type="dxa"/>
              <w:left w:w="80" w:type="dxa"/>
              <w:bottom w:w="80" w:type="dxa"/>
              <w:right w:w="80" w:type="dxa"/>
            </w:tcMar>
          </w:tcPr>
          <w:p w:rsidR="006A29F0" w:rsidRDefault="00FB722F">
            <w:pPr>
              <w:jc w:val="right"/>
            </w:pPr>
            <w:r>
              <w:rPr>
                <w:rFonts w:ascii="Arial" w:hAnsi="Arial"/>
                <w:color w:val="365F91"/>
                <w:u w:color="365F91"/>
              </w:rPr>
              <w:t>3</w:t>
            </w:r>
          </w:p>
        </w:tc>
        <w:tc>
          <w:tcPr>
            <w:tcW w:w="1058" w:type="dxa"/>
            <w:vMerge/>
            <w:tcBorders>
              <w:top w:val="nil"/>
              <w:left w:val="nil"/>
              <w:bottom w:val="nil"/>
              <w:right w:val="nil"/>
            </w:tcBorders>
            <w:shd w:val="clear" w:color="auto" w:fill="auto"/>
          </w:tcPr>
          <w:p w:rsidR="006A29F0" w:rsidRDefault="006A29F0"/>
        </w:tc>
      </w:tr>
      <w:tr w:rsidR="00F27A06" w:rsidTr="00606BC1">
        <w:trPr>
          <w:trHeight w:val="223"/>
        </w:trPr>
        <w:tc>
          <w:tcPr>
            <w:tcW w:w="383" w:type="dxa"/>
            <w:tcBorders>
              <w:top w:val="nil"/>
              <w:left w:val="nil"/>
              <w:bottom w:val="single" w:sz="8" w:space="0" w:color="4F81BD"/>
              <w:right w:val="nil"/>
            </w:tcBorders>
            <w:shd w:val="clear" w:color="auto" w:fill="auto"/>
            <w:tcMar>
              <w:top w:w="80" w:type="dxa"/>
              <w:left w:w="80" w:type="dxa"/>
              <w:bottom w:w="80" w:type="dxa"/>
              <w:right w:w="80" w:type="dxa"/>
            </w:tcMar>
          </w:tcPr>
          <w:p w:rsidR="00F27A06" w:rsidRDefault="00F27A06"/>
        </w:tc>
        <w:tc>
          <w:tcPr>
            <w:tcW w:w="5966" w:type="dxa"/>
            <w:tcBorders>
              <w:top w:val="nil"/>
              <w:left w:val="nil"/>
              <w:bottom w:val="single" w:sz="8" w:space="0" w:color="4F81BD"/>
              <w:right w:val="nil"/>
            </w:tcBorders>
            <w:shd w:val="clear" w:color="auto" w:fill="auto"/>
            <w:tcMar>
              <w:top w:w="80" w:type="dxa"/>
              <w:left w:w="80" w:type="dxa"/>
              <w:bottom w:w="80" w:type="dxa"/>
              <w:right w:w="80" w:type="dxa"/>
            </w:tcMar>
          </w:tcPr>
          <w:p w:rsidR="00F27A06" w:rsidRDefault="00F27A06" w:rsidP="004A0D81">
            <w:pPr>
              <w:rPr>
                <w:rFonts w:ascii="Arial" w:hAnsi="Arial"/>
                <w:color w:val="365F91"/>
                <w:u w:color="365F91"/>
              </w:rPr>
            </w:pPr>
            <w:r>
              <w:rPr>
                <w:rFonts w:ascii="Arial" w:hAnsi="Arial"/>
                <w:color w:val="365F91"/>
                <w:u w:color="365F91"/>
              </w:rPr>
              <w:t>Refund functionality</w:t>
            </w:r>
            <w:ins w:id="184" w:author="Коротков Антон" w:date="2016-09-08T15:51:00Z">
              <w:r w:rsidR="0053203B">
                <w:rPr>
                  <w:rFonts w:ascii="Arial" w:hAnsi="Arial"/>
                  <w:color w:val="365F91"/>
                  <w:u w:color="365F91"/>
                </w:rPr>
                <w:t xml:space="preserve"> via </w:t>
              </w:r>
              <w:proofErr w:type="spellStart"/>
              <w:r w:rsidR="0053203B">
                <w:rPr>
                  <w:rFonts w:ascii="Arial" w:hAnsi="Arial"/>
                  <w:color w:val="365F91"/>
                  <w:u w:color="365F91"/>
                </w:rPr>
                <w:t>BrainTree</w:t>
              </w:r>
            </w:ins>
            <w:proofErr w:type="spellEnd"/>
            <w:ins w:id="185" w:author="Коротков Антон" w:date="2016-09-09T14:48:00Z">
              <w:r w:rsidR="004A0D81">
                <w:rPr>
                  <w:rFonts w:ascii="Arial" w:hAnsi="Arial"/>
                  <w:color w:val="365F91"/>
                  <w:u w:color="365F91"/>
                </w:rPr>
                <w:t>, incl. check permission of admins</w:t>
              </w:r>
            </w:ins>
          </w:p>
        </w:tc>
        <w:tc>
          <w:tcPr>
            <w:tcW w:w="884" w:type="dxa"/>
            <w:tcBorders>
              <w:top w:val="nil"/>
              <w:left w:val="nil"/>
              <w:bottom w:val="single" w:sz="8" w:space="0" w:color="4F81BD"/>
              <w:right w:val="nil"/>
            </w:tcBorders>
            <w:shd w:val="clear" w:color="auto" w:fill="auto"/>
            <w:tcMar>
              <w:top w:w="80" w:type="dxa"/>
              <w:left w:w="80" w:type="dxa"/>
              <w:bottom w:w="80" w:type="dxa"/>
              <w:right w:w="80" w:type="dxa"/>
            </w:tcMar>
          </w:tcPr>
          <w:p w:rsidR="00F27A06" w:rsidRDefault="004A0D81">
            <w:pPr>
              <w:jc w:val="right"/>
              <w:rPr>
                <w:rFonts w:ascii="Arial" w:hAnsi="Arial"/>
                <w:color w:val="365F91"/>
                <w:u w:color="365F91"/>
              </w:rPr>
            </w:pPr>
            <w:ins w:id="186" w:author="Коротков Антон" w:date="2016-09-09T14:48:00Z">
              <w:r>
                <w:rPr>
                  <w:rFonts w:ascii="Arial" w:hAnsi="Arial"/>
                  <w:color w:val="365F91"/>
                  <w:u w:color="365F91"/>
                </w:rPr>
                <w:t>20</w:t>
              </w:r>
            </w:ins>
          </w:p>
        </w:tc>
        <w:tc>
          <w:tcPr>
            <w:tcW w:w="1058" w:type="dxa"/>
            <w:tcBorders>
              <w:top w:val="nil"/>
              <w:left w:val="nil"/>
              <w:bottom w:val="single" w:sz="8" w:space="0" w:color="4F81BD"/>
              <w:right w:val="nil"/>
            </w:tcBorders>
            <w:shd w:val="clear" w:color="auto" w:fill="auto"/>
            <w:tcMar>
              <w:top w:w="80" w:type="dxa"/>
              <w:left w:w="80" w:type="dxa"/>
              <w:bottom w:w="80" w:type="dxa"/>
              <w:right w:w="80" w:type="dxa"/>
            </w:tcMar>
          </w:tcPr>
          <w:p w:rsidR="00F27A06" w:rsidRDefault="00C30931">
            <w:pPr>
              <w:jc w:val="right"/>
              <w:rPr>
                <w:rFonts w:ascii="Arial" w:hAnsi="Arial"/>
                <w:color w:val="365F91"/>
                <w:u w:color="365F91"/>
              </w:rPr>
            </w:pPr>
            <w:ins w:id="187" w:author="Коротков Антон" w:date="2016-09-09T14:48:00Z">
              <w:r>
                <w:rPr>
                  <w:rFonts w:ascii="Arial" w:hAnsi="Arial"/>
                  <w:color w:val="365F91"/>
                  <w:u w:color="365F91"/>
                </w:rPr>
                <w:t>3</w:t>
              </w:r>
            </w:ins>
          </w:p>
        </w:tc>
        <w:tc>
          <w:tcPr>
            <w:tcW w:w="1058" w:type="dxa"/>
            <w:tcBorders>
              <w:top w:val="nil"/>
              <w:left w:val="nil"/>
              <w:bottom w:val="single" w:sz="8" w:space="0" w:color="4F81BD"/>
              <w:right w:val="nil"/>
            </w:tcBorders>
            <w:shd w:val="clear" w:color="auto" w:fill="auto"/>
            <w:tcMar>
              <w:top w:w="80" w:type="dxa"/>
              <w:left w:w="80" w:type="dxa"/>
              <w:bottom w:w="80" w:type="dxa"/>
              <w:right w:w="80" w:type="dxa"/>
            </w:tcMar>
            <w:vAlign w:val="bottom"/>
          </w:tcPr>
          <w:p w:rsidR="00F27A06" w:rsidRDefault="00EA1D7D">
            <w:pPr>
              <w:jc w:val="right"/>
              <w:rPr>
                <w:rFonts w:ascii="Arial" w:hAnsi="Arial"/>
                <w:color w:val="365F91"/>
                <w:u w:color="365F91"/>
              </w:rPr>
            </w:pPr>
            <w:ins w:id="188" w:author="Коротков Антон" w:date="2016-09-09T14:49:00Z">
              <w:r>
                <w:rPr>
                  <w:rFonts w:ascii="Arial" w:hAnsi="Arial"/>
                  <w:color w:val="365F91"/>
                  <w:u w:color="365F91"/>
                </w:rPr>
                <w:t>220</w:t>
              </w:r>
            </w:ins>
          </w:p>
        </w:tc>
      </w:tr>
      <w:tr w:rsidR="00164E89" w:rsidTr="00F339C7">
        <w:trPr>
          <w:trHeight w:val="223"/>
          <w:ins w:id="189" w:author="Коротков Антон" w:date="2016-09-09T15:25:00Z"/>
        </w:trPr>
        <w:tc>
          <w:tcPr>
            <w:tcW w:w="383" w:type="dxa"/>
            <w:tcBorders>
              <w:top w:val="nil"/>
              <w:left w:val="nil"/>
              <w:bottom w:val="single" w:sz="8" w:space="0" w:color="4F81BD"/>
              <w:right w:val="nil"/>
            </w:tcBorders>
            <w:shd w:val="clear" w:color="auto" w:fill="auto"/>
            <w:tcMar>
              <w:top w:w="80" w:type="dxa"/>
              <w:left w:w="80" w:type="dxa"/>
              <w:bottom w:w="80" w:type="dxa"/>
              <w:right w:w="80" w:type="dxa"/>
            </w:tcMar>
          </w:tcPr>
          <w:p w:rsidR="00164E89" w:rsidRDefault="00164E89">
            <w:pPr>
              <w:rPr>
                <w:ins w:id="190" w:author="Коротков Антон" w:date="2016-09-09T15:25:00Z"/>
              </w:rPr>
            </w:pPr>
          </w:p>
        </w:tc>
        <w:tc>
          <w:tcPr>
            <w:tcW w:w="5966" w:type="dxa"/>
            <w:tcBorders>
              <w:top w:val="nil"/>
              <w:left w:val="nil"/>
              <w:bottom w:val="single" w:sz="8" w:space="0" w:color="4F81BD"/>
              <w:right w:val="nil"/>
            </w:tcBorders>
            <w:shd w:val="clear" w:color="auto" w:fill="auto"/>
            <w:tcMar>
              <w:top w:w="80" w:type="dxa"/>
              <w:left w:w="80" w:type="dxa"/>
              <w:bottom w:w="80" w:type="dxa"/>
              <w:right w:w="80" w:type="dxa"/>
            </w:tcMar>
          </w:tcPr>
          <w:p w:rsidR="00164E89" w:rsidRDefault="00164E89">
            <w:pPr>
              <w:rPr>
                <w:ins w:id="191" w:author="Коротков Антон" w:date="2016-09-09T15:25:00Z"/>
                <w:rFonts w:ascii="Arial" w:hAnsi="Arial"/>
                <w:color w:val="365F91"/>
                <w:u w:color="365F91"/>
              </w:rPr>
            </w:pPr>
            <w:ins w:id="192" w:author="Коротков Антон" w:date="2016-09-09T15:25:00Z">
              <w:r>
                <w:rPr>
                  <w:rFonts w:ascii="Arial" w:hAnsi="Arial"/>
                  <w:color w:val="365F91"/>
                  <w:u w:color="365F91"/>
                </w:rPr>
                <w:t>Reports</w:t>
              </w:r>
            </w:ins>
          </w:p>
        </w:tc>
        <w:tc>
          <w:tcPr>
            <w:tcW w:w="884" w:type="dxa"/>
            <w:tcBorders>
              <w:top w:val="nil"/>
              <w:left w:val="nil"/>
              <w:bottom w:val="single" w:sz="8" w:space="0" w:color="4F81BD"/>
              <w:right w:val="nil"/>
            </w:tcBorders>
            <w:shd w:val="clear" w:color="auto" w:fill="auto"/>
            <w:tcMar>
              <w:top w:w="80" w:type="dxa"/>
              <w:left w:w="80" w:type="dxa"/>
              <w:bottom w:w="80" w:type="dxa"/>
              <w:right w:w="80" w:type="dxa"/>
            </w:tcMar>
          </w:tcPr>
          <w:p w:rsidR="00164E89" w:rsidDel="00965753" w:rsidRDefault="00164E89">
            <w:pPr>
              <w:jc w:val="right"/>
              <w:rPr>
                <w:ins w:id="193" w:author="Коротков Антон" w:date="2016-09-09T15:25:00Z"/>
                <w:rFonts w:ascii="Arial" w:hAnsi="Arial"/>
                <w:color w:val="365F91"/>
                <w:u w:color="365F91"/>
              </w:rPr>
            </w:pPr>
            <w:ins w:id="194" w:author="Коротков Антон" w:date="2016-09-09T15:25:00Z">
              <w:r>
                <w:rPr>
                  <w:rFonts w:ascii="Arial" w:hAnsi="Arial"/>
                  <w:color w:val="365F91"/>
                  <w:u w:color="365F91"/>
                </w:rPr>
                <w:t>8</w:t>
              </w:r>
            </w:ins>
          </w:p>
        </w:tc>
        <w:tc>
          <w:tcPr>
            <w:tcW w:w="1058" w:type="dxa"/>
            <w:tcBorders>
              <w:top w:val="nil"/>
              <w:left w:val="nil"/>
              <w:bottom w:val="single" w:sz="8" w:space="0" w:color="4F81BD"/>
              <w:right w:val="nil"/>
            </w:tcBorders>
            <w:shd w:val="clear" w:color="auto" w:fill="auto"/>
            <w:tcMar>
              <w:top w:w="80" w:type="dxa"/>
              <w:left w:w="80" w:type="dxa"/>
              <w:bottom w:w="80" w:type="dxa"/>
              <w:right w:w="80" w:type="dxa"/>
            </w:tcMar>
          </w:tcPr>
          <w:p w:rsidR="00164E89" w:rsidDel="00965753" w:rsidRDefault="00164E89">
            <w:pPr>
              <w:jc w:val="right"/>
              <w:rPr>
                <w:ins w:id="195" w:author="Коротков Антон" w:date="2016-09-09T15:25:00Z"/>
                <w:rFonts w:ascii="Arial" w:hAnsi="Arial"/>
                <w:color w:val="365F91"/>
                <w:u w:color="365F91"/>
              </w:rPr>
            </w:pPr>
            <w:ins w:id="196" w:author="Коротков Антон" w:date="2016-09-09T15:25:00Z">
              <w:r>
                <w:rPr>
                  <w:rFonts w:ascii="Arial" w:hAnsi="Arial"/>
                  <w:color w:val="365F91"/>
                  <w:u w:color="365F91"/>
                </w:rPr>
                <w:t>2</w:t>
              </w:r>
            </w:ins>
          </w:p>
        </w:tc>
        <w:tc>
          <w:tcPr>
            <w:tcW w:w="1058" w:type="dxa"/>
            <w:tcBorders>
              <w:top w:val="nil"/>
              <w:left w:val="nil"/>
              <w:bottom w:val="single" w:sz="8" w:space="0" w:color="4F81BD"/>
              <w:right w:val="nil"/>
            </w:tcBorders>
            <w:shd w:val="clear" w:color="auto" w:fill="auto"/>
            <w:tcMar>
              <w:top w:w="80" w:type="dxa"/>
              <w:left w:w="80" w:type="dxa"/>
              <w:bottom w:w="80" w:type="dxa"/>
              <w:right w:w="80" w:type="dxa"/>
            </w:tcMar>
            <w:vAlign w:val="bottom"/>
          </w:tcPr>
          <w:p w:rsidR="00164E89" w:rsidDel="00965753" w:rsidRDefault="00164E89">
            <w:pPr>
              <w:jc w:val="right"/>
              <w:rPr>
                <w:ins w:id="197" w:author="Коротков Антон" w:date="2016-09-09T15:25:00Z"/>
                <w:rFonts w:ascii="Arial" w:hAnsi="Arial"/>
                <w:color w:val="365F91"/>
                <w:u w:color="365F91"/>
              </w:rPr>
            </w:pPr>
            <w:ins w:id="198" w:author="Коротков Антон" w:date="2016-09-09T15:25:00Z">
              <w:r>
                <w:rPr>
                  <w:rFonts w:ascii="Arial" w:hAnsi="Arial"/>
                  <w:color w:val="365F91"/>
                  <w:u w:color="365F91"/>
                </w:rPr>
                <w:t>80</w:t>
              </w:r>
            </w:ins>
          </w:p>
        </w:tc>
      </w:tr>
      <w:tr w:rsidR="006A29F0" w:rsidTr="00FB52DE">
        <w:trPr>
          <w:trHeight w:val="223"/>
        </w:trPr>
        <w:tc>
          <w:tcPr>
            <w:tcW w:w="383" w:type="dxa"/>
            <w:tcBorders>
              <w:top w:val="nil"/>
              <w:left w:val="nil"/>
              <w:bottom w:val="single" w:sz="8" w:space="0" w:color="4F81BD"/>
              <w:right w:val="nil"/>
            </w:tcBorders>
            <w:shd w:val="clear" w:color="auto" w:fill="auto"/>
            <w:tcMar>
              <w:top w:w="80" w:type="dxa"/>
              <w:left w:w="80" w:type="dxa"/>
              <w:bottom w:w="80" w:type="dxa"/>
              <w:right w:w="80" w:type="dxa"/>
            </w:tcMar>
          </w:tcPr>
          <w:p w:rsidR="006A29F0" w:rsidRDefault="006A29F0"/>
        </w:tc>
        <w:tc>
          <w:tcPr>
            <w:tcW w:w="5966" w:type="dxa"/>
            <w:tcBorders>
              <w:top w:val="nil"/>
              <w:left w:val="nil"/>
              <w:bottom w:val="single" w:sz="8" w:space="0" w:color="4F81BD"/>
              <w:right w:val="nil"/>
            </w:tcBorders>
            <w:shd w:val="clear" w:color="auto" w:fill="auto"/>
            <w:tcMar>
              <w:top w:w="80" w:type="dxa"/>
              <w:left w:w="80" w:type="dxa"/>
              <w:bottom w:w="80" w:type="dxa"/>
              <w:right w:w="80" w:type="dxa"/>
            </w:tcMar>
          </w:tcPr>
          <w:p w:rsidR="006A29F0" w:rsidRDefault="00FB722F">
            <w:r>
              <w:rPr>
                <w:rFonts w:ascii="Arial" w:hAnsi="Arial"/>
                <w:color w:val="365F91"/>
                <w:u w:color="365F91"/>
              </w:rPr>
              <w:t>Total:</w:t>
            </w:r>
          </w:p>
        </w:tc>
        <w:tc>
          <w:tcPr>
            <w:tcW w:w="884" w:type="dxa"/>
            <w:tcBorders>
              <w:top w:val="nil"/>
              <w:left w:val="nil"/>
              <w:bottom w:val="single" w:sz="8" w:space="0" w:color="4F81BD"/>
              <w:right w:val="nil"/>
            </w:tcBorders>
            <w:shd w:val="clear" w:color="auto" w:fill="auto"/>
            <w:tcMar>
              <w:top w:w="80" w:type="dxa"/>
              <w:left w:w="80" w:type="dxa"/>
              <w:bottom w:w="80" w:type="dxa"/>
              <w:right w:w="80" w:type="dxa"/>
            </w:tcMar>
          </w:tcPr>
          <w:p w:rsidR="006A29F0" w:rsidRDefault="00FB722F">
            <w:pPr>
              <w:jc w:val="right"/>
            </w:pPr>
            <w:del w:id="199" w:author="Коротков Антон" w:date="2016-09-08T15:53:00Z">
              <w:r w:rsidDel="00965753">
                <w:rPr>
                  <w:rFonts w:ascii="Arial" w:hAnsi="Arial"/>
                  <w:color w:val="365F91"/>
                  <w:u w:color="365F91"/>
                </w:rPr>
                <w:delText>112</w:delText>
              </w:r>
            </w:del>
            <w:ins w:id="200" w:author="Коротков Антон" w:date="2016-09-09T15:40:00Z">
              <w:r w:rsidR="001B2FAE">
                <w:rPr>
                  <w:rFonts w:ascii="Arial" w:hAnsi="Arial"/>
                  <w:color w:val="365F91"/>
                  <w:u w:color="365F91"/>
                </w:rPr>
                <w:t>140</w:t>
              </w:r>
            </w:ins>
          </w:p>
        </w:tc>
        <w:tc>
          <w:tcPr>
            <w:tcW w:w="1058" w:type="dxa"/>
            <w:tcBorders>
              <w:top w:val="nil"/>
              <w:left w:val="nil"/>
              <w:bottom w:val="single" w:sz="8" w:space="0" w:color="4F81BD"/>
              <w:right w:val="nil"/>
            </w:tcBorders>
            <w:shd w:val="clear" w:color="auto" w:fill="auto"/>
            <w:tcMar>
              <w:top w:w="80" w:type="dxa"/>
              <w:left w:w="80" w:type="dxa"/>
              <w:bottom w:w="80" w:type="dxa"/>
              <w:right w:w="80" w:type="dxa"/>
            </w:tcMar>
          </w:tcPr>
          <w:p w:rsidR="006A29F0" w:rsidRDefault="00FB722F">
            <w:pPr>
              <w:jc w:val="right"/>
            </w:pPr>
            <w:del w:id="201" w:author="Коротков Антон" w:date="2016-09-08T15:53:00Z">
              <w:r w:rsidDel="00965753">
                <w:rPr>
                  <w:rFonts w:ascii="Arial" w:hAnsi="Arial"/>
                  <w:color w:val="365F91"/>
                  <w:u w:color="365F91"/>
                </w:rPr>
                <w:delText>15</w:delText>
              </w:r>
            </w:del>
            <w:ins w:id="202" w:author="Коротков Антон" w:date="2016-09-09T15:40:00Z">
              <w:r w:rsidR="001B2FAE">
                <w:rPr>
                  <w:rFonts w:ascii="Arial" w:hAnsi="Arial"/>
                  <w:color w:val="365F91"/>
                  <w:u w:color="365F91"/>
                </w:rPr>
                <w:t>20</w:t>
              </w:r>
            </w:ins>
          </w:p>
        </w:tc>
        <w:tc>
          <w:tcPr>
            <w:tcW w:w="1058" w:type="dxa"/>
            <w:tcBorders>
              <w:top w:val="nil"/>
              <w:left w:val="nil"/>
              <w:bottom w:val="single" w:sz="8" w:space="0" w:color="4F81BD"/>
              <w:right w:val="nil"/>
            </w:tcBorders>
            <w:shd w:val="clear" w:color="auto" w:fill="auto"/>
            <w:tcMar>
              <w:top w:w="80" w:type="dxa"/>
              <w:left w:w="80" w:type="dxa"/>
              <w:bottom w:w="80" w:type="dxa"/>
              <w:right w:w="80" w:type="dxa"/>
            </w:tcMar>
            <w:vAlign w:val="bottom"/>
          </w:tcPr>
          <w:p w:rsidR="006A29F0" w:rsidRDefault="00965753">
            <w:pPr>
              <w:jc w:val="right"/>
            </w:pPr>
            <w:del w:id="203" w:author="Коротков Антон" w:date="2016-09-08T15:54:00Z">
              <w:r w:rsidDel="00965753">
                <w:rPr>
                  <w:rFonts w:ascii="Arial" w:hAnsi="Arial"/>
                  <w:color w:val="365F91"/>
                  <w:u w:color="365F91"/>
                </w:rPr>
                <w:delText>1300</w:delText>
              </w:r>
            </w:del>
            <w:ins w:id="204" w:author="Коротков Антон" w:date="2016-09-09T15:40:00Z">
              <w:r w:rsidR="001B2FAE">
                <w:rPr>
                  <w:rFonts w:ascii="Arial" w:hAnsi="Arial"/>
                  <w:color w:val="365F91"/>
                  <w:u w:color="365F91"/>
                </w:rPr>
                <w:t>1500</w:t>
              </w:r>
            </w:ins>
          </w:p>
        </w:tc>
      </w:tr>
    </w:tbl>
    <w:p w:rsidR="006A29F0" w:rsidRDefault="006A29F0"/>
    <w:p w:rsidR="006A29F0" w:rsidRDefault="00FB722F">
      <w:pPr>
        <w:pStyle w:val="a6"/>
        <w:spacing w:after="100"/>
        <w:ind w:left="0"/>
      </w:pPr>
      <w:r>
        <w:t>Estimate is rough and preliminary.</w:t>
      </w:r>
    </w:p>
    <w:sectPr w:rsidR="006A29F0" w:rsidSect="006A29F0">
      <w:headerReference w:type="default" r:id="rId10"/>
      <w:footerReference w:type="default" r:id="rId11"/>
      <w:pgSz w:w="11900" w:h="16840"/>
      <w:pgMar w:top="1134" w:right="850" w:bottom="1134" w:left="1701" w:header="708" w:footer="708"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6" w:author="Коротков Антон" w:date="2016-09-09T15:35:00Z" w:initials="КА">
    <w:p w:rsidR="008967B6" w:rsidRDefault="008967B6">
      <w:pPr>
        <w:pStyle w:val="a8"/>
      </w:pPr>
      <w:r>
        <w:rPr>
          <w:rStyle w:val="aa"/>
        </w:rPr>
        <w:annotationRef/>
      </w:r>
      <w:r>
        <w:t xml:space="preserve">What about #4 scenario: client paid but clinic did not react at all? Does it mean admin needs to have notification according to </w:t>
      </w:r>
      <w:proofErr w:type="spellStart"/>
      <w:r>
        <w:t>timefime</w:t>
      </w:r>
      <w:proofErr w:type="spellEnd"/>
      <w:r>
        <w:t xml:space="preserve"> OR you will monitor manually? </w:t>
      </w:r>
    </w:p>
  </w:comment>
  <w:comment w:id="36" w:author="Коротков Антон" w:date="2016-09-09T15:35:00Z" w:initials="КА">
    <w:p w:rsidR="008967B6" w:rsidRDefault="008967B6">
      <w:pPr>
        <w:pStyle w:val="a8"/>
      </w:pPr>
      <w:r>
        <w:rPr>
          <w:rStyle w:val="aa"/>
        </w:rPr>
        <w:annotationRef/>
      </w:r>
      <w:r>
        <w:t>This “dashboard”   is a list of bookings with the filter at the top, so you could filter by status (</w:t>
      </w:r>
      <w:proofErr w:type="gramStart"/>
      <w:r>
        <w:t>paid.,</w:t>
      </w:r>
      <w:proofErr w:type="gramEnd"/>
      <w:r>
        <w:t xml:space="preserve"> accepted, rejected, …). </w:t>
      </w:r>
      <w:r>
        <w:br/>
        <w:t>Is it OK at least for v1.0?</w:t>
      </w:r>
    </w:p>
  </w:comment>
  <w:comment w:id="46" w:author="Коротков Антон" w:date="2016-09-09T15:35:00Z" w:initials="КА">
    <w:p w:rsidR="008967B6" w:rsidRDefault="008967B6">
      <w:pPr>
        <w:pStyle w:val="a8"/>
      </w:pPr>
      <w:r>
        <w:rPr>
          <w:rStyle w:val="aa"/>
        </w:rPr>
        <w:annotationRef/>
      </w:r>
      <w:r>
        <w:t>In v2.0 you need sales funnel report and export of all raw data to Excel or whatever for further analysis, comparing data against marketing campaigns, A/B testing on the site, etc….</w:t>
      </w:r>
    </w:p>
  </w:comment>
  <w:comment w:id="64" w:author="rebecca" w:date="2016-09-09T15:35:00Z" w:initials="r">
    <w:p w:rsidR="00964084" w:rsidRDefault="00964084">
      <w:pPr>
        <w:pStyle w:val="a8"/>
      </w:pPr>
      <w:r>
        <w:rPr>
          <w:rStyle w:val="aa"/>
        </w:rPr>
        <w:annotationRef/>
      </w:r>
      <w:r w:rsidR="00FB722F">
        <w:t>Is this for booking.puresmile.com.au or the bookings "dictionary"?</w:t>
      </w:r>
    </w:p>
    <w:p w:rsidR="00083F14" w:rsidRDefault="00083F14">
      <w:pPr>
        <w:pStyle w:val="a8"/>
      </w:pPr>
    </w:p>
    <w:p w:rsidR="00083F14" w:rsidRPr="00083F14" w:rsidRDefault="00083F14">
      <w:pPr>
        <w:pStyle w:val="a8"/>
        <w:rPr>
          <w:b/>
        </w:rPr>
      </w:pPr>
      <w:r w:rsidRPr="00083F14">
        <w:rPr>
          <w:b/>
        </w:rPr>
        <w:t>Alex: There, I asked for Actions I missed on the booking page (major page)</w:t>
      </w:r>
    </w:p>
    <w:p w:rsidR="00083F14" w:rsidRPr="00083F14" w:rsidRDefault="00083F14">
      <w:pPr>
        <w:pStyle w:val="a8"/>
        <w:rPr>
          <w:b/>
        </w:rPr>
      </w:pPr>
      <w:r w:rsidRPr="00083F14">
        <w:rPr>
          <w:b/>
        </w:rPr>
        <w:t xml:space="preserve">If I miss </w:t>
      </w:r>
      <w:proofErr w:type="spellStart"/>
      <w:r w:rsidRPr="00083F14">
        <w:rPr>
          <w:b/>
        </w:rPr>
        <w:t>smth</w:t>
      </w:r>
      <w:proofErr w:type="spellEnd"/>
      <w:r w:rsidRPr="00083F14">
        <w:rPr>
          <w:b/>
        </w:rPr>
        <w:t xml:space="preserve"> else elsewhere – feel free to add</w:t>
      </w:r>
      <w:r>
        <w:rPr>
          <w:b/>
        </w:rPr>
        <w:t xml:space="preserve"> </w:t>
      </w:r>
      <w:r w:rsidRPr="00083F14">
        <w:rPr>
          <w:b/>
        </w:rPr>
        <w:t>it there</w:t>
      </w:r>
    </w:p>
  </w:comment>
  <w:comment w:id="67" w:author="rebecca" w:date="2016-09-09T15:35:00Z" w:initials="r">
    <w:p w:rsidR="00F15537" w:rsidRDefault="00F15537">
      <w:pPr>
        <w:pStyle w:val="a8"/>
      </w:pPr>
      <w:r>
        <w:rPr>
          <w:rStyle w:val="aa"/>
        </w:rPr>
        <w:annotationRef/>
      </w:r>
      <w:r w:rsidR="00FB722F">
        <w:t xml:space="preserve">This needs to be scalable as we add </w:t>
      </w:r>
      <w:proofErr w:type="spellStart"/>
      <w:r w:rsidR="00FB722F">
        <w:t>diffent</w:t>
      </w:r>
      <w:proofErr w:type="spellEnd"/>
      <w:r w:rsidR="00FB722F">
        <w:t xml:space="preserve"> types of </w:t>
      </w:r>
      <w:proofErr w:type="spellStart"/>
      <w:r w:rsidR="00FB722F">
        <w:t>treatmetns</w:t>
      </w:r>
      <w:proofErr w:type="spellEnd"/>
      <w:r w:rsidR="00FB722F">
        <w:t xml:space="preserve">. Would be able to define groups of </w:t>
      </w:r>
      <w:proofErr w:type="spellStart"/>
      <w:r w:rsidR="00FB722F">
        <w:t>treatmetns</w:t>
      </w:r>
      <w:proofErr w:type="spellEnd"/>
      <w:r w:rsidR="00FB722F">
        <w:t xml:space="preserve"> (</w:t>
      </w:r>
      <w:proofErr w:type="spellStart"/>
      <w:r w:rsidR="00FB722F">
        <w:t>ie</w:t>
      </w:r>
      <w:proofErr w:type="spellEnd"/>
      <w:r w:rsidR="00FB722F">
        <w:t xml:space="preserve">. cosmetic teeth whitening, Skin treatments, </w:t>
      </w:r>
      <w:proofErr w:type="spellStart"/>
      <w:r w:rsidR="00FB722F">
        <w:t>etc</w:t>
      </w:r>
      <w:proofErr w:type="spellEnd"/>
      <w:r w:rsidR="00FB722F">
        <w:t>)</w:t>
      </w:r>
    </w:p>
    <w:p w:rsidR="00083F14" w:rsidRDefault="00083F14">
      <w:pPr>
        <w:pStyle w:val="a8"/>
      </w:pPr>
    </w:p>
    <w:p w:rsidR="00083F14" w:rsidRPr="00083F14" w:rsidRDefault="00083F14">
      <w:pPr>
        <w:pStyle w:val="a8"/>
        <w:rPr>
          <w:b/>
        </w:rPr>
      </w:pPr>
      <w:r w:rsidRPr="00083F14">
        <w:rPr>
          <w:b/>
        </w:rPr>
        <w:t xml:space="preserve">Alex: no problem. </w:t>
      </w:r>
      <w:r>
        <w:rPr>
          <w:b/>
        </w:rPr>
        <w:t xml:space="preserve">Let’s </w:t>
      </w:r>
      <w:proofErr w:type="spellStart"/>
      <w:r>
        <w:rPr>
          <w:b/>
        </w:rPr>
        <w:t>defiine</w:t>
      </w:r>
      <w:proofErr w:type="spellEnd"/>
      <w:r w:rsidRPr="00083F14">
        <w:rPr>
          <w:b/>
        </w:rPr>
        <w:t>:</w:t>
      </w:r>
      <w:r w:rsidRPr="00083F14">
        <w:rPr>
          <w:b/>
        </w:rPr>
        <w:br/>
        <w:t>* should groups be in v1.0 (aka MVP)?</w:t>
      </w:r>
      <w:r w:rsidRPr="00083F14">
        <w:rPr>
          <w:b/>
        </w:rPr>
        <w:br/>
        <w:t xml:space="preserve">* </w:t>
      </w:r>
      <w:proofErr w:type="gramStart"/>
      <w:r w:rsidRPr="00083F14">
        <w:rPr>
          <w:b/>
        </w:rPr>
        <w:t>what</w:t>
      </w:r>
      <w:proofErr w:type="gramEnd"/>
      <w:r w:rsidRPr="00083F14">
        <w:rPr>
          <w:b/>
        </w:rPr>
        <w:t xml:space="preserve"> is the functionality of the groups? What do they affect?</w:t>
      </w:r>
    </w:p>
  </w:comment>
  <w:comment w:id="68" w:author="Коротков Антон" w:date="2016-09-09T15:35:00Z" w:initials="">
    <w:p w:rsidR="006A29F0" w:rsidRDefault="006A29F0">
      <w:pPr>
        <w:pStyle w:val="Default"/>
      </w:pPr>
    </w:p>
    <w:p w:rsidR="006A29F0" w:rsidRDefault="00FB722F">
      <w:pPr>
        <w:pStyle w:val="Default"/>
      </w:pPr>
      <w:r>
        <w:rPr>
          <w:rFonts w:eastAsia="Arial Unicode MS" w:cs="Arial Unicode MS"/>
        </w:rPr>
        <w:t>Actual refund is made outside the system, right?</w:t>
      </w:r>
    </w:p>
  </w:comment>
  <w:comment w:id="69" w:author="rebecca" w:date="2016-09-09T15:35:00Z" w:initials="r">
    <w:p w:rsidR="00C9157B" w:rsidRDefault="00C9157B">
      <w:pPr>
        <w:pStyle w:val="a8"/>
      </w:pPr>
      <w:r>
        <w:rPr>
          <w:rStyle w:val="aa"/>
        </w:rPr>
        <w:annotationRef/>
      </w:r>
      <w:r>
        <w:t xml:space="preserve">Yes, refund is meant to essential reverse a booking and payback the customer via Braintree. Their APIs have this functionality. </w:t>
      </w:r>
    </w:p>
    <w:p w:rsidR="00C9157B" w:rsidRDefault="00C9157B">
      <w:pPr>
        <w:pStyle w:val="a8"/>
      </w:pPr>
    </w:p>
    <w:p w:rsidR="00C9157B" w:rsidRDefault="00C9157B">
      <w:pPr>
        <w:pStyle w:val="a8"/>
      </w:pPr>
      <w:r>
        <w:t>One thing about refunds that’s important is that we don’t want all users to be able to process a refund. We should have different levels of what you can do depending on your role within the business.</w:t>
      </w:r>
    </w:p>
    <w:p w:rsidR="00E960E3" w:rsidRDefault="00E960E3">
      <w:pPr>
        <w:pStyle w:val="a8"/>
      </w:pPr>
    </w:p>
    <w:p w:rsidR="00E960E3" w:rsidRDefault="00E960E3">
      <w:pPr>
        <w:pStyle w:val="a8"/>
      </w:pPr>
      <w:r w:rsidRPr="00E960E3">
        <w:rPr>
          <w:b/>
        </w:rPr>
        <w:t>Alex:</w:t>
      </w:r>
      <w:r>
        <w:t xml:space="preserve"> OK. Added to plan and estimates</w:t>
      </w:r>
    </w:p>
  </w:comment>
  <w:comment w:id="89" w:author="Коротков Антон" w:date="2016-09-09T15:35:00Z" w:initials="">
    <w:p w:rsidR="006A29F0" w:rsidRDefault="006A29F0">
      <w:pPr>
        <w:pStyle w:val="Default"/>
      </w:pPr>
    </w:p>
    <w:p w:rsidR="006A29F0" w:rsidRDefault="00FB722F">
      <w:pPr>
        <w:pStyle w:val="Default"/>
      </w:pPr>
      <w:r>
        <w:rPr>
          <w:rFonts w:eastAsia="Arial Unicode MS" w:cs="Arial Unicode MS"/>
        </w:rPr>
        <w:t>Will you transfer money to clinics in the system?</w:t>
      </w:r>
    </w:p>
  </w:comment>
  <w:comment w:id="90" w:author="rebecca" w:date="2016-09-09T15:35:00Z" w:initials="r">
    <w:p w:rsidR="00C9157B" w:rsidRDefault="00C9157B">
      <w:pPr>
        <w:pStyle w:val="a8"/>
      </w:pPr>
      <w:r>
        <w:rPr>
          <w:rStyle w:val="aa"/>
        </w:rPr>
        <w:annotationRef/>
      </w:r>
      <w:r>
        <w:t xml:space="preserve">No, we should aim to just have the calculation done in the system to keep it simple. We will transfer the money once a week/month to the clinic outside of the system. We should probably define periods for which clinics get paid. Once a week on Wednesday for period of Monday –Sunday from prior week. Nevertheless, the payments will be done outside of the system. </w:t>
      </w:r>
    </w:p>
    <w:p w:rsidR="0053203B" w:rsidRDefault="0053203B">
      <w:pPr>
        <w:pStyle w:val="a8"/>
      </w:pPr>
    </w:p>
    <w:p w:rsidR="0053203B" w:rsidRDefault="0053203B">
      <w:pPr>
        <w:pStyle w:val="a8"/>
      </w:pPr>
      <w:r w:rsidRPr="0053203B">
        <w:rPr>
          <w:b/>
        </w:rPr>
        <w:t>Alex:</w:t>
      </w:r>
      <w:r>
        <w:t xml:space="preserve"> in the letter that followed this edits you asked for transferring money via </w:t>
      </w:r>
      <w:proofErr w:type="spellStart"/>
      <w:r>
        <w:t>BrainTree</w:t>
      </w:r>
      <w:proofErr w:type="spellEnd"/>
      <w:r>
        <w:t>. Adding this to the requirements, plan and estimates.</w:t>
      </w:r>
    </w:p>
    <w:p w:rsidR="00F339C7" w:rsidRDefault="00F339C7">
      <w:pPr>
        <w:pStyle w:val="a8"/>
      </w:pPr>
    </w:p>
    <w:p w:rsidR="00F339C7" w:rsidRDefault="00F339C7" w:rsidP="00F339C7">
      <w:pPr>
        <w:rPr>
          <w:rFonts w:ascii="Calibri" w:hAnsi="Calibri"/>
          <w:color w:val="1F497D"/>
          <w:sz w:val="22"/>
          <w:szCs w:val="22"/>
          <w:lang w:val="en-AU"/>
        </w:rPr>
      </w:pPr>
      <w:r w:rsidRPr="00F339C7">
        <w:rPr>
          <w:b/>
        </w:rPr>
        <w:t>2016-09-09 Alex</w:t>
      </w:r>
      <w:r>
        <w:t>: Decided not to do this automatically</w:t>
      </w:r>
      <w:proofErr w:type="gramStart"/>
      <w:r>
        <w:t>:</w:t>
      </w:r>
      <w:proofErr w:type="gramEnd"/>
      <w:r>
        <w:br/>
        <w:t xml:space="preserve">-- </w:t>
      </w:r>
      <w:r>
        <w:rPr>
          <w:rFonts w:ascii="Calibri" w:hAnsi="Calibri"/>
          <w:color w:val="1F497D"/>
          <w:sz w:val="22"/>
          <w:szCs w:val="22"/>
          <w:lang w:val="en-AU"/>
        </w:rPr>
        <w:t xml:space="preserve">we should keep them outside of the system. We use </w:t>
      </w:r>
      <w:proofErr w:type="spellStart"/>
      <w:r>
        <w:rPr>
          <w:rFonts w:ascii="Calibri" w:hAnsi="Calibri"/>
          <w:color w:val="1F497D"/>
          <w:sz w:val="22"/>
          <w:szCs w:val="22"/>
          <w:lang w:val="en-AU"/>
        </w:rPr>
        <w:t>Xero</w:t>
      </w:r>
      <w:proofErr w:type="spellEnd"/>
      <w:r>
        <w:rPr>
          <w:rFonts w:ascii="Calibri" w:hAnsi="Calibri"/>
          <w:color w:val="1F497D"/>
          <w:sz w:val="22"/>
          <w:szCs w:val="22"/>
          <w:lang w:val="en-AU"/>
        </w:rPr>
        <w:t xml:space="preserve"> for our accounting which also has APIs for this type of stuff. Essentially, we can process the payments with an ABA file that we submit to the bank or automatically with an API to </w:t>
      </w:r>
      <w:proofErr w:type="spellStart"/>
      <w:r>
        <w:rPr>
          <w:rFonts w:ascii="Calibri" w:hAnsi="Calibri"/>
          <w:color w:val="1F497D"/>
          <w:sz w:val="22"/>
          <w:szCs w:val="22"/>
          <w:lang w:val="en-AU"/>
        </w:rPr>
        <w:t>Xero</w:t>
      </w:r>
      <w:proofErr w:type="spellEnd"/>
      <w:r>
        <w:rPr>
          <w:rFonts w:ascii="Calibri" w:hAnsi="Calibri"/>
          <w:color w:val="1F497D"/>
          <w:sz w:val="22"/>
          <w:szCs w:val="22"/>
          <w:lang w:val="en-AU"/>
        </w:rPr>
        <w:t>.</w:t>
      </w:r>
    </w:p>
    <w:p w:rsidR="00F339C7" w:rsidRDefault="00F339C7" w:rsidP="00F339C7">
      <w:pPr>
        <w:rPr>
          <w:rFonts w:ascii="Calibri" w:hAnsi="Calibri"/>
          <w:color w:val="1F497D"/>
          <w:sz w:val="22"/>
          <w:szCs w:val="22"/>
          <w:lang w:val="en-AU"/>
        </w:rPr>
      </w:pPr>
    </w:p>
    <w:p w:rsidR="00F339C7" w:rsidRDefault="00F339C7" w:rsidP="00F339C7">
      <w:pPr>
        <w:pStyle w:val="a8"/>
      </w:pPr>
      <w:r>
        <w:rPr>
          <w:rFonts w:ascii="Calibri" w:hAnsi="Calibri"/>
          <w:color w:val="1F497D"/>
          <w:sz w:val="22"/>
          <w:szCs w:val="22"/>
          <w:lang w:val="en-AU"/>
        </w:rPr>
        <w:t>I think this functionality should be in the Reporting section. I’d like the reporting section to be only available to management.</w:t>
      </w:r>
    </w:p>
  </w:comment>
  <w:comment w:id="93" w:author="Коротков Антон" w:date="2016-09-09T15:35:00Z" w:initials="">
    <w:p w:rsidR="006A29F0" w:rsidRDefault="006A29F0">
      <w:pPr>
        <w:pStyle w:val="Default"/>
      </w:pPr>
    </w:p>
    <w:p w:rsidR="006A29F0" w:rsidRDefault="00FB722F">
      <w:pPr>
        <w:pStyle w:val="Default"/>
      </w:pPr>
      <w:r>
        <w:rPr>
          <w:rFonts w:eastAsia="Arial Unicode MS" w:cs="Arial Unicode MS"/>
        </w:rPr>
        <w:t>Are they them same by nature? Put them on one screen?</w:t>
      </w:r>
    </w:p>
  </w:comment>
  <w:comment w:id="94" w:author="rebecca" w:date="2016-09-09T15:35:00Z" w:initials="r">
    <w:p w:rsidR="00C9157B" w:rsidRDefault="00C9157B">
      <w:pPr>
        <w:pStyle w:val="a8"/>
      </w:pPr>
      <w:r>
        <w:rPr>
          <w:rStyle w:val="aa"/>
        </w:rPr>
        <w:annotationRef/>
      </w:r>
      <w:r>
        <w:t>Yes</w:t>
      </w:r>
    </w:p>
  </w:comment>
  <w:comment w:id="95" w:author="Коротков Антон" w:date="2016-09-09T15:35:00Z" w:initials="">
    <w:p w:rsidR="006A29F0" w:rsidRDefault="006A29F0">
      <w:pPr>
        <w:pStyle w:val="Default"/>
      </w:pPr>
    </w:p>
    <w:p w:rsidR="006A29F0" w:rsidRDefault="00FB722F">
      <w:pPr>
        <w:pStyle w:val="Default"/>
      </w:pPr>
      <w:r>
        <w:rPr>
          <w:rFonts w:eastAsia="Arial Unicode MS" w:cs="Arial Unicode MS"/>
        </w:rPr>
        <w:t>Actual refund is made outside the system, right?</w:t>
      </w:r>
    </w:p>
  </w:comment>
  <w:comment w:id="96" w:author="rebecca" w:date="2016-09-09T15:35:00Z" w:initials="r">
    <w:p w:rsidR="00C9157B" w:rsidRDefault="00C9157B">
      <w:pPr>
        <w:pStyle w:val="a8"/>
      </w:pPr>
      <w:r>
        <w:rPr>
          <w:rStyle w:val="aa"/>
        </w:rPr>
        <w:annotationRef/>
      </w:r>
      <w:r>
        <w:t>API to brain tree, I think this is possible to do through an API</w:t>
      </w:r>
    </w:p>
  </w:comment>
  <w:comment w:id="102" w:author="rebecca" w:date="2016-09-09T15:35:00Z" w:initials="r">
    <w:p w:rsidR="00F15537" w:rsidRDefault="00F15537">
      <w:pPr>
        <w:pStyle w:val="a8"/>
      </w:pPr>
      <w:r>
        <w:rPr>
          <w:rStyle w:val="aa"/>
        </w:rPr>
        <w:annotationRef/>
      </w:r>
      <w:r w:rsidR="00FB722F">
        <w:t xml:space="preserve">It is important that we can extract </w:t>
      </w:r>
      <w:r w:rsidR="00083F14">
        <w:t>information</w:t>
      </w:r>
      <w:r w:rsidR="00FB722F">
        <w:t xml:space="preserve"> from the system in version 1. Questions like how many treatments were done in a clinic between 1/7-31/7 for example. We want to pay clinics based on the </w:t>
      </w:r>
      <w:r w:rsidR="00173A99">
        <w:t>treatments</w:t>
      </w:r>
      <w:r w:rsidR="00FB722F">
        <w:t xml:space="preserve"> they performed during the month. Currently we pay them based on when we receive a paid booking. </w:t>
      </w:r>
      <w:proofErr w:type="gramStart"/>
      <w:r w:rsidR="00FB722F">
        <w:t>so</w:t>
      </w:r>
      <w:proofErr w:type="gramEnd"/>
      <w:r w:rsidR="00FB722F">
        <w:t xml:space="preserve"> if a booking is </w:t>
      </w:r>
      <w:r w:rsidR="00173A99">
        <w:t xml:space="preserve">received </w:t>
      </w:r>
      <w:r w:rsidR="00FB722F">
        <w:t xml:space="preserve">on 29/6 for 2/7 in would be paid to clinic in June month which is not ideal. </w:t>
      </w:r>
    </w:p>
    <w:p w:rsidR="00083F14" w:rsidRDefault="00083F14">
      <w:pPr>
        <w:pStyle w:val="a8"/>
      </w:pPr>
    </w:p>
    <w:p w:rsidR="00083F14" w:rsidRPr="00083F14" w:rsidRDefault="00083F14">
      <w:pPr>
        <w:pStyle w:val="a8"/>
        <w:rPr>
          <w:b/>
        </w:rPr>
      </w:pPr>
      <w:r w:rsidRPr="00083F14">
        <w:rPr>
          <w:b/>
        </w:rPr>
        <w:t xml:space="preserve">Alex: </w:t>
      </w:r>
      <w:r>
        <w:rPr>
          <w:b/>
        </w:rPr>
        <w:t xml:space="preserve">in v1.0 you can use </w:t>
      </w:r>
      <w:r w:rsidRPr="00083F14">
        <w:rPr>
          <w:b/>
        </w:rPr>
        <w:t>List of bookings</w:t>
      </w:r>
      <w:r>
        <w:rPr>
          <w:b/>
        </w:rPr>
        <w:t xml:space="preserve"> </w:t>
      </w:r>
      <w:proofErr w:type="gramStart"/>
      <w:r>
        <w:rPr>
          <w:b/>
        </w:rPr>
        <w:t>page  and</w:t>
      </w:r>
      <w:proofErr w:type="gramEnd"/>
      <w:r>
        <w:rPr>
          <w:b/>
        </w:rPr>
        <w:t xml:space="preserve"> filter on it</w:t>
      </w:r>
    </w:p>
  </w:comment>
  <w:comment w:id="97" w:author="Коротков Антон" w:date="2016-10-21T21:36:00Z" w:initials="КА">
    <w:p w:rsidR="00FB6F2D" w:rsidRDefault="00FB6F2D">
      <w:pPr>
        <w:pStyle w:val="a8"/>
      </w:pPr>
      <w:r>
        <w:rPr>
          <w:rStyle w:val="aa"/>
        </w:rPr>
        <w:annotationRef/>
      </w:r>
      <w:r>
        <w:t xml:space="preserve">Done </w:t>
      </w:r>
    </w:p>
  </w:comment>
  <w:comment w:id="123" w:author="Коротков Антон" w:date="2016-10-21T21:36:00Z" w:initials="КА">
    <w:p w:rsidR="00FB6F2D" w:rsidRDefault="00FB6F2D">
      <w:pPr>
        <w:pStyle w:val="a8"/>
      </w:pPr>
      <w:r>
        <w:rPr>
          <w:rStyle w:val="aa"/>
        </w:rPr>
        <w:annotationRef/>
      </w:r>
      <w:r>
        <w:t>Almost done</w:t>
      </w:r>
    </w:p>
  </w:comment>
  <w:comment w:id="173" w:author="rebecca" w:date="2016-09-09T15:35:00Z" w:initials="r">
    <w:p w:rsidR="00FB1DE9" w:rsidRDefault="00FB1DE9">
      <w:pPr>
        <w:pStyle w:val="a8"/>
      </w:pPr>
      <w:r>
        <w:rPr>
          <w:rStyle w:val="aa"/>
        </w:rPr>
        <w:annotationRef/>
      </w:r>
      <w:r w:rsidR="00FB722F">
        <w:t xml:space="preserve">I </w:t>
      </w:r>
      <w:proofErr w:type="spellStart"/>
      <w:r w:rsidR="00FB722F">
        <w:t>havent</w:t>
      </w:r>
      <w:proofErr w:type="spellEnd"/>
      <w:r w:rsidR="00FB722F">
        <w:t xml:space="preserve"> thought of it this way but this might be good.  </w:t>
      </w:r>
      <w:proofErr w:type="gramStart"/>
      <w:r w:rsidR="00FB722F">
        <w:t>might</w:t>
      </w:r>
      <w:proofErr w:type="gramEnd"/>
      <w:r w:rsidR="00FB722F">
        <w:t xml:space="preserve"> be good for when people are trying to book. Is it possible to fill out the booking form automatically and pull the </w:t>
      </w:r>
      <w:r w:rsidR="0053203B">
        <w:t>information</w:t>
      </w:r>
      <w:r w:rsidR="00FB722F">
        <w:t xml:space="preserve"> from Google+, Facebook, Twitter?</w:t>
      </w:r>
    </w:p>
    <w:p w:rsidR="00083F14" w:rsidRPr="00083F14" w:rsidRDefault="00083F14">
      <w:pPr>
        <w:pStyle w:val="a8"/>
        <w:rPr>
          <w:b/>
        </w:rPr>
      </w:pPr>
      <w:r w:rsidRPr="00083F14">
        <w:rPr>
          <w:b/>
        </w:rPr>
        <w:t xml:space="preserve">Alex: </w:t>
      </w:r>
      <w:r>
        <w:rPr>
          <w:b/>
        </w:rPr>
        <w:t xml:space="preserve"> Yes. If a user has logged </w:t>
      </w:r>
      <w:proofErr w:type="gramStart"/>
      <w:r>
        <w:rPr>
          <w:b/>
        </w:rPr>
        <w:t>in  via</w:t>
      </w:r>
      <w:proofErr w:type="gramEnd"/>
      <w:r>
        <w:rPr>
          <w:b/>
        </w:rPr>
        <w:t xml:space="preserve"> G+, FB, Twitter, of course. </w:t>
      </w:r>
    </w:p>
    <w:p w:rsidR="00FB1DE9" w:rsidRDefault="00FB1DE9">
      <w:pPr>
        <w:pStyle w:val="a8"/>
      </w:pPr>
    </w:p>
    <w:p w:rsidR="00FB1DE9" w:rsidRDefault="00FB722F">
      <w:pPr>
        <w:pStyle w:val="a8"/>
      </w:pPr>
      <w:proofErr w:type="gramStart"/>
      <w:r>
        <w:t>essentially</w:t>
      </w:r>
      <w:proofErr w:type="gramEnd"/>
      <w:r>
        <w:t xml:space="preserve"> I think the easier we make it for customer to process the booking the better. </w:t>
      </w:r>
    </w:p>
    <w:p w:rsidR="00FB1DE9" w:rsidRDefault="00FB1DE9">
      <w:pPr>
        <w:pStyle w:val="a8"/>
      </w:pPr>
    </w:p>
    <w:p w:rsidR="00FB1DE9" w:rsidRDefault="00FB722F">
      <w:pPr>
        <w:pStyle w:val="a8"/>
      </w:pPr>
      <w:r>
        <w:t xml:space="preserve">Braintree has the facility to store customer credit card information (it powers Uber). I'd like to use that one day as well. </w:t>
      </w:r>
      <w:proofErr w:type="gramStart"/>
      <w:r>
        <w:t>so</w:t>
      </w:r>
      <w:proofErr w:type="gramEnd"/>
      <w:r>
        <w:t xml:space="preserve"> it should be as simple as : I want to buy a treatment, I'm </w:t>
      </w:r>
      <w:proofErr w:type="spellStart"/>
      <w:r>
        <w:t>gonna</w:t>
      </w:r>
      <w:proofErr w:type="spellEnd"/>
      <w:r>
        <w:t xml:space="preserve"> login via Google+, Facebook...</w:t>
      </w:r>
    </w:p>
    <w:p w:rsidR="00FB1DE9" w:rsidRDefault="00FB1DE9">
      <w:pPr>
        <w:pStyle w:val="a8"/>
      </w:pPr>
    </w:p>
    <w:p w:rsidR="00FB1DE9" w:rsidRDefault="00FB722F">
      <w:pPr>
        <w:pStyle w:val="a8"/>
      </w:pPr>
      <w:r>
        <w:t>Pay through your store card</w:t>
      </w:r>
    </w:p>
    <w:p w:rsidR="00FB1DE9" w:rsidRDefault="00FB1DE9">
      <w:pPr>
        <w:pStyle w:val="a8"/>
      </w:pPr>
    </w:p>
    <w:p w:rsidR="00FB1DE9" w:rsidRDefault="00FB722F">
      <w:pPr>
        <w:pStyle w:val="a8"/>
      </w:pPr>
      <w:proofErr w:type="gramStart"/>
      <w:r>
        <w:t>receive</w:t>
      </w:r>
      <w:proofErr w:type="gramEnd"/>
      <w:r>
        <w:t xml:space="preserve"> </w:t>
      </w:r>
      <w:r w:rsidR="00083F14">
        <w:t>information</w:t>
      </w:r>
      <w:r>
        <w:t xml:space="preserve"> about your appointment</w:t>
      </w:r>
    </w:p>
    <w:p w:rsidR="00FB1DE9" w:rsidRDefault="00FB1DE9">
      <w:pPr>
        <w:pStyle w:val="a8"/>
      </w:pPr>
    </w:p>
    <w:p w:rsidR="00FB1DE9" w:rsidRDefault="00FB722F">
      <w:pPr>
        <w:pStyle w:val="a8"/>
      </w:pPr>
      <w:r>
        <w:t>F</w:t>
      </w:r>
      <w:r w:rsidR="00083F14">
        <w:t>or now I'd like people to be ab</w:t>
      </w:r>
      <w:r>
        <w:t>l</w:t>
      </w:r>
      <w:r w:rsidR="00083F14">
        <w:t>e</w:t>
      </w:r>
      <w:r>
        <w:t xml:space="preserve"> to continue to make </w:t>
      </w:r>
      <w:proofErr w:type="spellStart"/>
      <w:r>
        <w:t>bookins</w:t>
      </w:r>
      <w:proofErr w:type="spellEnd"/>
      <w:r>
        <w:t xml:space="preserve"> without a login like we do now.</w:t>
      </w:r>
    </w:p>
    <w:p w:rsidR="00083F14" w:rsidRPr="00083F14" w:rsidRDefault="00083F14">
      <w:pPr>
        <w:pStyle w:val="a8"/>
        <w:rPr>
          <w:b/>
        </w:rPr>
      </w:pPr>
      <w:r w:rsidRPr="00083F14">
        <w:rPr>
          <w:b/>
        </w:rPr>
        <w:t xml:space="preserve">Alex: they will have to login (via G+, FB, Twitter), otherwise how would be recognize a returning customer? </w:t>
      </w:r>
    </w:p>
  </w:comment>
  <w:comment w:id="175" w:author="Коротков Антон" w:date="2016-10-21T21:36:00Z" w:initials="КА">
    <w:p w:rsidR="00FB6F2D" w:rsidRDefault="00FB6F2D">
      <w:pPr>
        <w:pStyle w:val="a8"/>
      </w:pPr>
      <w:r>
        <w:rPr>
          <w:rStyle w:val="aa"/>
        </w:rPr>
        <w:annotationRef/>
      </w:r>
      <w:proofErr w:type="gramStart"/>
      <w:r>
        <w:t>done</w:t>
      </w:r>
      <w:proofErr w:type="gramEnd"/>
    </w:p>
  </w:comment>
  <w:comment w:id="176" w:author="Коротков Антон" w:date="2016-10-21T21:36:00Z" w:initials="КА">
    <w:p w:rsidR="00FB6F2D" w:rsidRDefault="00FB6F2D">
      <w:pPr>
        <w:pStyle w:val="a8"/>
      </w:pPr>
      <w:r>
        <w:rPr>
          <w:rStyle w:val="aa"/>
        </w:rPr>
        <w:annotationRef/>
      </w:r>
      <w:proofErr w:type="gramStart"/>
      <w:r>
        <w:t>done</w:t>
      </w:r>
      <w:proofErr w:type="gramEnd"/>
    </w:p>
  </w:comment>
  <w:comment w:id="177" w:author="Коротков Антон" w:date="2016-10-21T21:36:00Z" w:initials="КА">
    <w:p w:rsidR="00FB6F2D" w:rsidRDefault="00FB6F2D">
      <w:pPr>
        <w:pStyle w:val="a8"/>
      </w:pPr>
      <w:r>
        <w:rPr>
          <w:rStyle w:val="aa"/>
        </w:rPr>
        <w:annotationRef/>
      </w:r>
      <w:proofErr w:type="gramStart"/>
      <w:r>
        <w:t>done</w:t>
      </w:r>
      <w:proofErr w:type="gramEnd"/>
    </w:p>
  </w:comment>
  <w:comment w:id="178" w:author="Коротков Антон" w:date="2016-10-21T21:37:00Z" w:initials="КА">
    <w:p w:rsidR="00FB6F2D" w:rsidRDefault="00FB6F2D">
      <w:pPr>
        <w:pStyle w:val="a8"/>
      </w:pPr>
      <w:r>
        <w:rPr>
          <w:rStyle w:val="aa"/>
        </w:rPr>
        <w:annotationRef/>
      </w:r>
      <w:r>
        <w:t>done</w:t>
      </w:r>
      <w:bookmarkStart w:id="179" w:name="_GoBack"/>
      <w:bookmarkEnd w:id="179"/>
    </w:p>
  </w:comment>
  <w:comment w:id="182" w:author="Коротков Антон" w:date="2016-09-09T15:35:00Z" w:initials="">
    <w:p w:rsidR="006A29F0" w:rsidRDefault="006A29F0">
      <w:pPr>
        <w:pStyle w:val="Default"/>
      </w:pPr>
    </w:p>
    <w:p w:rsidR="006A29F0" w:rsidRDefault="00FB722F">
      <w:pPr>
        <w:pStyle w:val="Default"/>
      </w:pPr>
      <w:r>
        <w:rPr>
          <w:rFonts w:eastAsia="Arial Unicode MS" w:cs="Arial Unicode MS"/>
        </w:rPr>
        <w:t>Will take long because of negotiations</w:t>
      </w:r>
    </w:p>
  </w:comment>
  <w:comment w:id="183" w:author="rebecca" w:date="2016-09-09T15:35:00Z" w:initials="r">
    <w:p w:rsidR="00C9157B" w:rsidRDefault="00C9157B">
      <w:pPr>
        <w:pStyle w:val="a8"/>
      </w:pPr>
      <w:r>
        <w:rPr>
          <w:rStyle w:val="aa"/>
        </w:rPr>
        <w:annotationRef/>
      </w:r>
      <w:r>
        <w:t>That’s fine</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9419A" w:rsidRDefault="0019419A" w:rsidP="006A29F0">
      <w:r>
        <w:separator/>
      </w:r>
    </w:p>
  </w:endnote>
  <w:endnote w:type="continuationSeparator" w:id="0">
    <w:p w:rsidR="0019419A" w:rsidRDefault="0019419A" w:rsidP="006A29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AFF" w:usb1="C0007843" w:usb2="00000009" w:usb3="00000000" w:csb0="000001FF" w:csb1="00000000"/>
  </w:font>
  <w:font w:name="Helvetica">
    <w:panose1 w:val="020B0604020202020204"/>
    <w:charset w:val="CC"/>
    <w:family w:val="swiss"/>
    <w:pitch w:val="variable"/>
    <w:sig w:usb0="E0002AFF" w:usb1="C0007843" w:usb2="00000009" w:usb3="00000000" w:csb0="000001FF" w:csb1="00000000"/>
  </w:font>
  <w:font w:name="Arial Black">
    <w:panose1 w:val="020B0A04020102020204"/>
    <w:charset w:val="CC"/>
    <w:family w:val="swiss"/>
    <w:pitch w:val="variable"/>
    <w:sig w:usb0="A00002AF" w:usb1="400078FB" w:usb2="00000000" w:usb3="00000000" w:csb0="000000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29F0" w:rsidRDefault="006D1E74">
    <w:pPr>
      <w:pStyle w:val="a4"/>
      <w:tabs>
        <w:tab w:val="clear" w:pos="9355"/>
        <w:tab w:val="right" w:pos="9329"/>
      </w:tabs>
      <w:jc w:val="right"/>
    </w:pPr>
    <w:r>
      <w:fldChar w:fldCharType="begin"/>
    </w:r>
    <w:r w:rsidR="00FB722F">
      <w:instrText xml:space="preserve"> PAGE </w:instrText>
    </w:r>
    <w:r>
      <w:fldChar w:fldCharType="separate"/>
    </w:r>
    <w:r w:rsidR="00FB6F2D">
      <w:rPr>
        <w:noProof/>
      </w:rPr>
      <w:t>6</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9419A" w:rsidRDefault="0019419A" w:rsidP="006A29F0">
      <w:r>
        <w:separator/>
      </w:r>
    </w:p>
  </w:footnote>
  <w:footnote w:type="continuationSeparator" w:id="0">
    <w:p w:rsidR="0019419A" w:rsidRDefault="0019419A" w:rsidP="006A29F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29F0" w:rsidRDefault="006A29F0">
    <w:pPr>
      <w:pStyle w:val="HeaderFoo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33229C"/>
    <w:multiLevelType w:val="hybridMultilevel"/>
    <w:tmpl w:val="FA6CC876"/>
    <w:styleLink w:val="ImportedStyle4"/>
    <w:lvl w:ilvl="0" w:tplc="E42633C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EB40810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4B1A71B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2F543A6E">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1A2439D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90D241C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734EE984">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F4D051F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FBA6BA2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nsid w:val="05681B7A"/>
    <w:multiLevelType w:val="hybridMultilevel"/>
    <w:tmpl w:val="9288FB86"/>
    <w:styleLink w:val="ImportedStyle3"/>
    <w:lvl w:ilvl="0" w:tplc="0BDEBF72">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EAAA30D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E65CD6D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9CEBD3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276A618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165E769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15F49182">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944A5C0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30129E9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nsid w:val="0BA85FCA"/>
    <w:multiLevelType w:val="hybridMultilevel"/>
    <w:tmpl w:val="2606149E"/>
    <w:styleLink w:val="ImportedStyle60"/>
    <w:lvl w:ilvl="0" w:tplc="5A528284">
      <w:start w:val="1"/>
      <w:numFmt w:val="bullet"/>
      <w:lvlText w:val="o"/>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6422E3A0">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03C2881C">
      <w:start w:val="1"/>
      <w:numFmt w:val="bullet"/>
      <w:lvlText w:val="▪"/>
      <w:lvlJc w:val="left"/>
      <w:pPr>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145C72E4">
      <w:start w:val="1"/>
      <w:numFmt w:val="bullet"/>
      <w:lvlText w:val="•"/>
      <w:lvlJc w:val="left"/>
      <w:pPr>
        <w:ind w:left="28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27FC32D6">
      <w:start w:val="1"/>
      <w:numFmt w:val="bullet"/>
      <w:lvlText w:val="o"/>
      <w:lvlJc w:val="left"/>
      <w:pPr>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9564C8DA">
      <w:start w:val="1"/>
      <w:numFmt w:val="bullet"/>
      <w:lvlText w:val="▪"/>
      <w:lvlJc w:val="left"/>
      <w:pPr>
        <w:ind w:left="43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D19CDC1A">
      <w:start w:val="1"/>
      <w:numFmt w:val="bullet"/>
      <w:lvlText w:val="•"/>
      <w:lvlJc w:val="left"/>
      <w:pPr>
        <w:ind w:left="50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92A420D6">
      <w:start w:val="1"/>
      <w:numFmt w:val="bullet"/>
      <w:lvlText w:val="o"/>
      <w:lvlJc w:val="left"/>
      <w:pPr>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3514D216">
      <w:start w:val="1"/>
      <w:numFmt w:val="bullet"/>
      <w:lvlText w:val="▪"/>
      <w:lvlJc w:val="left"/>
      <w:pPr>
        <w:ind w:left="64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nsid w:val="0D424356"/>
    <w:multiLevelType w:val="hybridMultilevel"/>
    <w:tmpl w:val="E37A3E6C"/>
    <w:styleLink w:val="ImportedStyle50"/>
    <w:lvl w:ilvl="0" w:tplc="269EE78C">
      <w:start w:val="1"/>
      <w:numFmt w:val="bullet"/>
      <w:lvlText w:val="o"/>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9272ACBA">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DB083F1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880E0106">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89422B8A">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A83CA61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BF9EA6C8">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D882803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162AB44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nsid w:val="291D02A5"/>
    <w:multiLevelType w:val="hybridMultilevel"/>
    <w:tmpl w:val="443871D2"/>
    <w:styleLink w:val="ImportedStyle2"/>
    <w:lvl w:ilvl="0" w:tplc="020CC0C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90EE5FB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49E2EA8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502C53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BE5EB7D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D9CAD52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1C46F15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2C4CB77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B48E610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nsid w:val="29893A1B"/>
    <w:multiLevelType w:val="hybridMultilevel"/>
    <w:tmpl w:val="E37A3E6C"/>
    <w:numStyleLink w:val="ImportedStyle50"/>
  </w:abstractNum>
  <w:abstractNum w:abstractNumId="6">
    <w:nsid w:val="2C73706F"/>
    <w:multiLevelType w:val="multilevel"/>
    <w:tmpl w:val="52B6A8B0"/>
    <w:lvl w:ilvl="0">
      <w:start w:val="1"/>
      <w:numFmt w:val="decimal"/>
      <w:lvlText w:val="%1."/>
      <w:lvlJc w:val="left"/>
      <w:pPr>
        <w:ind w:left="216" w:hanging="216"/>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439" w:hanging="239"/>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1.%2.%3."/>
      <w:lvlJc w:val="left"/>
      <w:pPr>
        <w:ind w:left="954" w:hanging="55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1.%2.%3.%4."/>
      <w:lvlJc w:val="left"/>
      <w:pPr>
        <w:ind w:left="1065" w:hanging="665"/>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lvlText w:val="%1.%2.%3.%4.%5."/>
      <w:lvlJc w:val="left"/>
      <w:pPr>
        <w:ind w:left="1175" w:hanging="775"/>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1.%2.%3.%4.%5.%6."/>
      <w:lvlJc w:val="left"/>
      <w:pPr>
        <w:ind w:left="1286" w:hanging="88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1.%2.%3.%4.%5.%6.%7."/>
      <w:lvlJc w:val="left"/>
      <w:pPr>
        <w:ind w:left="1397" w:hanging="99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lvlText w:val="%1.%2.%3.%4.%5.%6.%7.%8."/>
      <w:lvlJc w:val="left"/>
      <w:pPr>
        <w:ind w:left="1508" w:hanging="1108"/>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lvlText w:val="%1.%2.%3.%4.%5.%6.%7.%8.%9."/>
      <w:lvlJc w:val="left"/>
      <w:pPr>
        <w:ind w:left="1618" w:hanging="121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
    <w:nsid w:val="33347F10"/>
    <w:multiLevelType w:val="hybridMultilevel"/>
    <w:tmpl w:val="FA6CC876"/>
    <w:numStyleLink w:val="ImportedStyle4"/>
  </w:abstractNum>
  <w:abstractNum w:abstractNumId="8">
    <w:nsid w:val="49545F3F"/>
    <w:multiLevelType w:val="hybridMultilevel"/>
    <w:tmpl w:val="868ABF4C"/>
    <w:numStyleLink w:val="ImportedStyle6"/>
  </w:abstractNum>
  <w:abstractNum w:abstractNumId="9">
    <w:nsid w:val="5080093A"/>
    <w:multiLevelType w:val="hybridMultilevel"/>
    <w:tmpl w:val="9288FB86"/>
    <w:numStyleLink w:val="ImportedStyle3"/>
  </w:abstractNum>
  <w:abstractNum w:abstractNumId="10">
    <w:nsid w:val="5DC22A6F"/>
    <w:multiLevelType w:val="hybridMultilevel"/>
    <w:tmpl w:val="2606149E"/>
    <w:numStyleLink w:val="ImportedStyle60"/>
  </w:abstractNum>
  <w:abstractNum w:abstractNumId="11">
    <w:nsid w:val="62B21EF1"/>
    <w:multiLevelType w:val="hybridMultilevel"/>
    <w:tmpl w:val="868ABF4C"/>
    <w:styleLink w:val="ImportedStyle6"/>
    <w:lvl w:ilvl="0" w:tplc="7DACA2A2">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A280A700">
      <w:start w:val="1"/>
      <w:numFmt w:val="decimal"/>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4BB4B0CC">
      <w:start w:val="1"/>
      <w:numFmt w:val="decimal"/>
      <w:lvlText w:val="%3."/>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11987392">
      <w:start w:val="1"/>
      <w:numFmt w:val="decimal"/>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1F8CB3F8">
      <w:start w:val="1"/>
      <w:numFmt w:val="decimal"/>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AB7A06B0">
      <w:start w:val="1"/>
      <w:numFmt w:val="decimal"/>
      <w:lvlText w:val="%6."/>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EDE64BC6">
      <w:start w:val="1"/>
      <w:numFmt w:val="decimal"/>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6CA096A8">
      <w:start w:val="1"/>
      <w:numFmt w:val="decimal"/>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284C5BBC">
      <w:start w:val="1"/>
      <w:numFmt w:val="decimal"/>
      <w:lvlText w:val="%9."/>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nsid w:val="67B90083"/>
    <w:multiLevelType w:val="multilevel"/>
    <w:tmpl w:val="FE2454B6"/>
    <w:styleLink w:val="ImportedStyle1"/>
    <w:lvl w:ilvl="0">
      <w:start w:val="1"/>
      <w:numFmt w:val="decimal"/>
      <w:pStyle w:val="1"/>
      <w:lvlText w:val="%1."/>
      <w:lvlJc w:val="left"/>
      <w:pPr>
        <w:ind w:left="432" w:hanging="432"/>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431" w:hanging="431"/>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lvlText w:val="%1.%2.%3."/>
      <w:lvlJc w:val="left"/>
      <w:pPr>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lvlText w:val="%1.%2.%3.%4."/>
      <w:lvlJc w:val="left"/>
      <w:pPr>
        <w:ind w:left="864" w:hanging="864"/>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lvlText w:val="%1.%2.%3.%4.%5."/>
      <w:lvlJc w:val="left"/>
      <w:pPr>
        <w:ind w:left="1008" w:hanging="1008"/>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lvlText w:val="%1.%2.%3.%4.%5.%6."/>
      <w:lvlJc w:val="left"/>
      <w:pPr>
        <w:ind w:left="1152" w:hanging="1152"/>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lvlText w:val="%1.%2.%3.%4.%5.%6.%7."/>
      <w:lvlJc w:val="left"/>
      <w:pPr>
        <w:ind w:left="1296" w:hanging="1296"/>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lvlText w:val="%1.%2.%3.%4.%5.%6.%7.%8."/>
      <w:lvlJc w:val="left"/>
      <w:pPr>
        <w:ind w:left="1440" w:hanging="1440"/>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lvlText w:val="%1.%2.%3.%4.%5.%6.%7.%8.%9."/>
      <w:lvlJc w:val="left"/>
      <w:pPr>
        <w:ind w:left="1584" w:hanging="1584"/>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13">
    <w:nsid w:val="6D2F01E5"/>
    <w:multiLevelType w:val="hybridMultilevel"/>
    <w:tmpl w:val="A02C4D5C"/>
    <w:styleLink w:val="ImportedStyle5"/>
    <w:lvl w:ilvl="0" w:tplc="47388F38">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BB428A5C">
      <w:start w:val="1"/>
      <w:numFmt w:val="decimal"/>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75605024">
      <w:start w:val="1"/>
      <w:numFmt w:val="decimal"/>
      <w:lvlText w:val="%3."/>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DDEEA7CE">
      <w:start w:val="1"/>
      <w:numFmt w:val="decimal"/>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FFCA7072">
      <w:start w:val="1"/>
      <w:numFmt w:val="decimal"/>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451CBF7E">
      <w:start w:val="1"/>
      <w:numFmt w:val="decimal"/>
      <w:lvlText w:val="%6."/>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FA02D206">
      <w:start w:val="1"/>
      <w:numFmt w:val="decimal"/>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AD38B220">
      <w:start w:val="1"/>
      <w:numFmt w:val="decimal"/>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0520FE2A">
      <w:start w:val="1"/>
      <w:numFmt w:val="decimal"/>
      <w:lvlText w:val="%9."/>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nsid w:val="71EB22E0"/>
    <w:multiLevelType w:val="hybridMultilevel"/>
    <w:tmpl w:val="443871D2"/>
    <w:numStyleLink w:val="ImportedStyle2"/>
  </w:abstractNum>
  <w:abstractNum w:abstractNumId="15">
    <w:nsid w:val="754775C3"/>
    <w:multiLevelType w:val="hybridMultilevel"/>
    <w:tmpl w:val="A02C4D5C"/>
    <w:numStyleLink w:val="ImportedStyle5"/>
  </w:abstractNum>
  <w:abstractNum w:abstractNumId="16">
    <w:nsid w:val="7B0F49C4"/>
    <w:multiLevelType w:val="multilevel"/>
    <w:tmpl w:val="FE2454B6"/>
    <w:numStyleLink w:val="ImportedStyle1"/>
  </w:abstractNum>
  <w:num w:numId="1">
    <w:abstractNumId w:val="6"/>
  </w:num>
  <w:num w:numId="2">
    <w:abstractNumId w:val="6"/>
    <w:lvlOverride w:ilvl="0">
      <w:startOverride w:val="2"/>
    </w:lvlOverride>
  </w:num>
  <w:num w:numId="3">
    <w:abstractNumId w:val="6"/>
    <w:lvlOverride w:ilvl="0"/>
    <w:lvlOverride w:ilvl="1"/>
    <w:lvlOverride w:ilvl="2">
      <w:startOverride w:val="2"/>
    </w:lvlOverride>
  </w:num>
  <w:num w:numId="4">
    <w:abstractNumId w:val="6"/>
    <w:lvlOverride w:ilvl="0"/>
    <w:lvlOverride w:ilvl="1"/>
    <w:lvlOverride w:ilvl="2">
      <w:startOverride w:val="3"/>
    </w:lvlOverride>
  </w:num>
  <w:num w:numId="5">
    <w:abstractNumId w:val="6"/>
    <w:lvlOverride w:ilvl="0">
      <w:startOverride w:val="3"/>
    </w:lvlOverride>
  </w:num>
  <w:num w:numId="6">
    <w:abstractNumId w:val="12"/>
  </w:num>
  <w:num w:numId="7">
    <w:abstractNumId w:val="16"/>
  </w:num>
  <w:num w:numId="8">
    <w:abstractNumId w:val="4"/>
  </w:num>
  <w:num w:numId="9">
    <w:abstractNumId w:val="14"/>
  </w:num>
  <w:num w:numId="10">
    <w:abstractNumId w:val="1"/>
  </w:num>
  <w:num w:numId="11">
    <w:abstractNumId w:val="9"/>
  </w:num>
  <w:num w:numId="12">
    <w:abstractNumId w:val="16"/>
    <w:lvlOverride w:ilvl="0">
      <w:startOverride w:val="2"/>
    </w:lvlOverride>
  </w:num>
  <w:num w:numId="13">
    <w:abstractNumId w:val="0"/>
  </w:num>
  <w:num w:numId="14">
    <w:abstractNumId w:val="7"/>
  </w:num>
  <w:num w:numId="15">
    <w:abstractNumId w:val="13"/>
  </w:num>
  <w:num w:numId="16">
    <w:abstractNumId w:val="15"/>
  </w:num>
  <w:num w:numId="17">
    <w:abstractNumId w:val="3"/>
  </w:num>
  <w:num w:numId="18">
    <w:abstractNumId w:val="5"/>
  </w:num>
  <w:num w:numId="19">
    <w:abstractNumId w:val="16"/>
    <w:lvlOverride w:ilvl="0"/>
    <w:lvlOverride w:ilvl="1"/>
    <w:lvlOverride w:ilvl="2">
      <w:startOverride w:val="2"/>
    </w:lvlOverride>
  </w:num>
  <w:num w:numId="20">
    <w:abstractNumId w:val="11"/>
  </w:num>
  <w:num w:numId="21">
    <w:abstractNumId w:val="8"/>
  </w:num>
  <w:num w:numId="22">
    <w:abstractNumId w:val="2"/>
  </w:num>
  <w:num w:numId="23">
    <w:abstractNumId w:val="10"/>
  </w:num>
  <w:num w:numId="24">
    <w:abstractNumId w:val="16"/>
    <w:lvlOverride w:ilvl="0"/>
    <w:lvlOverride w:ilvl="1"/>
    <w:lvlOverride w:ilvl="2">
      <w:startOverride w:val="3"/>
    </w:lvlOverride>
  </w:num>
  <w:num w:numId="25">
    <w:abstractNumId w:val="16"/>
    <w:lvlOverride w:ilvl="0">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proofState w:spelling="clean" w:grammar="clean"/>
  <w:defaultTabStop w:val="708"/>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6A29F0"/>
    <w:rsid w:val="00083F14"/>
    <w:rsid w:val="00164E89"/>
    <w:rsid w:val="00173A99"/>
    <w:rsid w:val="0019419A"/>
    <w:rsid w:val="001B1D7C"/>
    <w:rsid w:val="001B2FAE"/>
    <w:rsid w:val="00241A83"/>
    <w:rsid w:val="002E5BA7"/>
    <w:rsid w:val="00432FDC"/>
    <w:rsid w:val="00455BA3"/>
    <w:rsid w:val="004A0D81"/>
    <w:rsid w:val="004A5792"/>
    <w:rsid w:val="004E4FD4"/>
    <w:rsid w:val="0053203B"/>
    <w:rsid w:val="005E1928"/>
    <w:rsid w:val="005F2CA8"/>
    <w:rsid w:val="00606BC1"/>
    <w:rsid w:val="00635A2D"/>
    <w:rsid w:val="00643954"/>
    <w:rsid w:val="006A29F0"/>
    <w:rsid w:val="006D1E74"/>
    <w:rsid w:val="006E5F3A"/>
    <w:rsid w:val="00725453"/>
    <w:rsid w:val="00733782"/>
    <w:rsid w:val="007C64CE"/>
    <w:rsid w:val="008967B6"/>
    <w:rsid w:val="00927ED2"/>
    <w:rsid w:val="00964084"/>
    <w:rsid w:val="00965753"/>
    <w:rsid w:val="00990A1A"/>
    <w:rsid w:val="009971EC"/>
    <w:rsid w:val="009F668E"/>
    <w:rsid w:val="00AA278B"/>
    <w:rsid w:val="00B03B97"/>
    <w:rsid w:val="00B11B9B"/>
    <w:rsid w:val="00B17A0D"/>
    <w:rsid w:val="00C25A5D"/>
    <w:rsid w:val="00C30931"/>
    <w:rsid w:val="00C37785"/>
    <w:rsid w:val="00C9157B"/>
    <w:rsid w:val="00CD480D"/>
    <w:rsid w:val="00CE4E5B"/>
    <w:rsid w:val="00E960E3"/>
    <w:rsid w:val="00EA1D7D"/>
    <w:rsid w:val="00F15537"/>
    <w:rsid w:val="00F27A06"/>
    <w:rsid w:val="00F339C7"/>
    <w:rsid w:val="00F76FF3"/>
    <w:rsid w:val="00F86FF0"/>
    <w:rsid w:val="00FB1DE9"/>
    <w:rsid w:val="00FB52DE"/>
    <w:rsid w:val="00FB6F2D"/>
    <w:rsid w:val="00FB722F"/>
    <w:rsid w:val="00FD616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6A29F0"/>
    <w:rPr>
      <w:rFonts w:cs="Arial Unicode MS"/>
      <w:color w:val="000000"/>
      <w:u w:color="000000"/>
      <w:lang w:val="en-US"/>
    </w:rPr>
  </w:style>
  <w:style w:type="paragraph" w:styleId="1">
    <w:name w:val="heading 1"/>
    <w:next w:val="a"/>
    <w:rsid w:val="004A5792"/>
    <w:pPr>
      <w:keepNext/>
      <w:keepLines/>
      <w:numPr>
        <w:numId w:val="7"/>
      </w:numPr>
      <w:spacing w:before="480" w:line="276" w:lineRule="auto"/>
      <w:outlineLvl w:val="0"/>
    </w:pPr>
    <w:rPr>
      <w:rFonts w:ascii="Cambria" w:eastAsia="Cambria" w:hAnsi="Cambria" w:cs="Cambria"/>
      <w:b/>
      <w:bCs/>
      <w:color w:val="365F91"/>
      <w:sz w:val="40"/>
      <w:szCs w:val="40"/>
      <w:u w:color="365F91"/>
      <w:lang w:val="en-US"/>
    </w:rPr>
  </w:style>
  <w:style w:type="paragraph" w:styleId="2">
    <w:name w:val="heading 2"/>
    <w:next w:val="a"/>
    <w:rsid w:val="006A29F0"/>
    <w:pPr>
      <w:keepNext/>
      <w:spacing w:before="240" w:after="60"/>
      <w:outlineLvl w:val="1"/>
    </w:pPr>
    <w:rPr>
      <w:rFonts w:ascii="Arial" w:eastAsia="Arial" w:hAnsi="Arial" w:cs="Arial"/>
      <w:b/>
      <w:bCs/>
      <w:color w:val="000000"/>
      <w:kern w:val="28"/>
      <w:sz w:val="28"/>
      <w:szCs w:val="28"/>
      <w:u w:color="000000"/>
      <w:lang w:val="en-US"/>
    </w:rPr>
  </w:style>
  <w:style w:type="paragraph" w:styleId="3">
    <w:name w:val="heading 3"/>
    <w:next w:val="a"/>
    <w:rsid w:val="006A29F0"/>
    <w:pPr>
      <w:keepNext/>
      <w:keepLines/>
      <w:spacing w:before="200" w:line="276" w:lineRule="auto"/>
      <w:outlineLvl w:val="2"/>
    </w:pPr>
    <w:rPr>
      <w:rFonts w:ascii="Cambria" w:eastAsia="Cambria" w:hAnsi="Cambria" w:cs="Cambria"/>
      <w:b/>
      <w:bCs/>
      <w:color w:val="4F81BD"/>
      <w:sz w:val="26"/>
      <w:szCs w:val="26"/>
      <w:u w:color="4F81BD"/>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rsid w:val="006A29F0"/>
    <w:rPr>
      <w:u w:val="single"/>
    </w:rPr>
  </w:style>
  <w:style w:type="paragraph" w:customStyle="1" w:styleId="HeaderFooter">
    <w:name w:val="Header &amp; Footer"/>
    <w:rsid w:val="006A29F0"/>
    <w:pPr>
      <w:tabs>
        <w:tab w:val="right" w:pos="9020"/>
      </w:tabs>
    </w:pPr>
    <w:rPr>
      <w:rFonts w:ascii="Helvetica" w:hAnsi="Helvetica" w:cs="Arial Unicode MS"/>
      <w:color w:val="000000"/>
      <w:sz w:val="24"/>
      <w:szCs w:val="24"/>
    </w:rPr>
  </w:style>
  <w:style w:type="paragraph" w:styleId="a4">
    <w:name w:val="footer"/>
    <w:rsid w:val="006A29F0"/>
    <w:pPr>
      <w:tabs>
        <w:tab w:val="center" w:pos="4677"/>
        <w:tab w:val="right" w:pos="9355"/>
      </w:tabs>
    </w:pPr>
    <w:rPr>
      <w:rFonts w:cs="Arial Unicode MS"/>
      <w:color w:val="000000"/>
      <w:u w:color="000000"/>
      <w:lang w:val="en-US"/>
    </w:rPr>
  </w:style>
  <w:style w:type="paragraph" w:customStyle="1" w:styleId="TitleCover">
    <w:name w:val="Title Cover"/>
    <w:next w:val="a"/>
    <w:rsid w:val="006A29F0"/>
    <w:pPr>
      <w:pBdr>
        <w:top w:val="single" w:sz="48" w:space="0" w:color="000000"/>
      </w:pBdr>
      <w:spacing w:before="240" w:after="480" w:line="640" w:lineRule="exact"/>
    </w:pPr>
    <w:rPr>
      <w:rFonts w:ascii="Arial Black" w:hAnsi="Arial Black" w:cs="Arial Unicode MS"/>
      <w:color w:val="000000"/>
      <w:spacing w:val="-40"/>
      <w:kern w:val="28"/>
      <w:sz w:val="64"/>
      <w:szCs w:val="64"/>
      <w:u w:color="000000"/>
      <w:lang w:val="ru-RU"/>
    </w:rPr>
  </w:style>
  <w:style w:type="paragraph" w:customStyle="1" w:styleId="SubtitleCover">
    <w:name w:val="Subtitle Cover"/>
    <w:next w:val="a"/>
    <w:rsid w:val="006A29F0"/>
    <w:pPr>
      <w:pBdr>
        <w:top w:val="single" w:sz="12" w:space="0" w:color="000000"/>
      </w:pBdr>
      <w:spacing w:before="240" w:after="480" w:line="640" w:lineRule="exact"/>
    </w:pPr>
    <w:rPr>
      <w:rFonts w:ascii="Arial" w:hAnsi="Arial" w:cs="Arial Unicode MS"/>
      <w:color w:val="000000"/>
      <w:kern w:val="28"/>
      <w:sz w:val="48"/>
      <w:szCs w:val="48"/>
      <w:u w:color="000000"/>
      <w:lang w:val="ru-RU"/>
    </w:rPr>
  </w:style>
  <w:style w:type="paragraph" w:styleId="a5">
    <w:name w:val="TOC Heading"/>
    <w:next w:val="a"/>
    <w:uiPriority w:val="39"/>
    <w:qFormat/>
    <w:rsid w:val="006A29F0"/>
    <w:pPr>
      <w:keepNext/>
      <w:keepLines/>
      <w:spacing w:before="480" w:line="276" w:lineRule="auto"/>
    </w:pPr>
    <w:rPr>
      <w:rFonts w:ascii="Cambria" w:eastAsia="Cambria" w:hAnsi="Cambria" w:cs="Cambria"/>
      <w:b/>
      <w:bCs/>
      <w:color w:val="365F91"/>
      <w:sz w:val="40"/>
      <w:szCs w:val="40"/>
      <w:u w:color="365F91"/>
      <w:lang w:val="en-US"/>
    </w:rPr>
  </w:style>
  <w:style w:type="paragraph" w:styleId="10">
    <w:name w:val="toc 1"/>
    <w:uiPriority w:val="39"/>
    <w:rsid w:val="006A29F0"/>
    <w:pPr>
      <w:tabs>
        <w:tab w:val="left" w:pos="400"/>
        <w:tab w:val="right" w:leader="dot" w:pos="9329"/>
      </w:tabs>
      <w:spacing w:after="100"/>
    </w:pPr>
    <w:rPr>
      <w:rFonts w:eastAsia="Times New Roman"/>
      <w:color w:val="000000"/>
      <w:u w:color="000000"/>
      <w:lang w:val="en-US"/>
    </w:rPr>
  </w:style>
  <w:style w:type="paragraph" w:styleId="20">
    <w:name w:val="toc 2"/>
    <w:uiPriority w:val="39"/>
    <w:rsid w:val="006A29F0"/>
    <w:pPr>
      <w:tabs>
        <w:tab w:val="left" w:pos="880"/>
        <w:tab w:val="right" w:leader="dot" w:pos="9329"/>
      </w:tabs>
      <w:spacing w:after="100"/>
      <w:ind w:left="200"/>
    </w:pPr>
    <w:rPr>
      <w:rFonts w:eastAsia="Times New Roman"/>
      <w:color w:val="000000"/>
      <w:u w:color="000000"/>
      <w:lang w:val="en-US"/>
    </w:rPr>
  </w:style>
  <w:style w:type="paragraph" w:styleId="30">
    <w:name w:val="toc 3"/>
    <w:uiPriority w:val="39"/>
    <w:rsid w:val="006A29F0"/>
    <w:pPr>
      <w:tabs>
        <w:tab w:val="left" w:pos="1100"/>
        <w:tab w:val="right" w:leader="dot" w:pos="9329"/>
      </w:tabs>
      <w:spacing w:after="100"/>
      <w:ind w:left="400"/>
    </w:pPr>
    <w:rPr>
      <w:rFonts w:eastAsia="Times New Roman"/>
      <w:color w:val="000000"/>
      <w:u w:color="000000"/>
      <w:lang w:val="en-US"/>
    </w:rPr>
  </w:style>
  <w:style w:type="numbering" w:customStyle="1" w:styleId="ImportedStyle1">
    <w:name w:val="Imported Style 1"/>
    <w:rsid w:val="006A29F0"/>
    <w:pPr>
      <w:numPr>
        <w:numId w:val="6"/>
      </w:numPr>
    </w:pPr>
  </w:style>
  <w:style w:type="paragraph" w:styleId="a6">
    <w:name w:val="Body Text"/>
    <w:rsid w:val="006A29F0"/>
    <w:pPr>
      <w:keepLines/>
      <w:widowControl w:val="0"/>
      <w:spacing w:before="120" w:after="120" w:line="240" w:lineRule="atLeast"/>
      <w:ind w:left="720"/>
      <w:jc w:val="both"/>
    </w:pPr>
    <w:rPr>
      <w:rFonts w:ascii="Arial" w:hAnsi="Arial" w:cs="Arial Unicode MS"/>
      <w:color w:val="000000"/>
      <w:u w:color="000000"/>
      <w:lang w:val="en-US"/>
    </w:rPr>
  </w:style>
  <w:style w:type="numbering" w:customStyle="1" w:styleId="ImportedStyle2">
    <w:name w:val="Imported Style 2"/>
    <w:rsid w:val="006A29F0"/>
    <w:pPr>
      <w:numPr>
        <w:numId w:val="8"/>
      </w:numPr>
    </w:pPr>
  </w:style>
  <w:style w:type="numbering" w:customStyle="1" w:styleId="ImportedStyle3">
    <w:name w:val="Imported Style 3"/>
    <w:rsid w:val="006A29F0"/>
    <w:pPr>
      <w:numPr>
        <w:numId w:val="10"/>
      </w:numPr>
    </w:pPr>
  </w:style>
  <w:style w:type="paragraph" w:styleId="a7">
    <w:name w:val="List Paragraph"/>
    <w:rsid w:val="006A29F0"/>
    <w:pPr>
      <w:ind w:left="720"/>
    </w:pPr>
    <w:rPr>
      <w:rFonts w:cs="Arial Unicode MS"/>
      <w:color w:val="000000"/>
      <w:u w:color="000000"/>
      <w:lang w:val="en-US"/>
    </w:rPr>
  </w:style>
  <w:style w:type="numbering" w:customStyle="1" w:styleId="ImportedStyle4">
    <w:name w:val="Imported Style 4"/>
    <w:rsid w:val="006A29F0"/>
    <w:pPr>
      <w:numPr>
        <w:numId w:val="13"/>
      </w:numPr>
    </w:pPr>
  </w:style>
  <w:style w:type="numbering" w:customStyle="1" w:styleId="ImportedStyle5">
    <w:name w:val="Imported Style 5"/>
    <w:rsid w:val="006A29F0"/>
    <w:pPr>
      <w:numPr>
        <w:numId w:val="15"/>
      </w:numPr>
    </w:pPr>
  </w:style>
  <w:style w:type="numbering" w:customStyle="1" w:styleId="ImportedStyle50">
    <w:name w:val="Imported Style 5.0"/>
    <w:rsid w:val="006A29F0"/>
    <w:pPr>
      <w:numPr>
        <w:numId w:val="17"/>
      </w:numPr>
    </w:pPr>
  </w:style>
  <w:style w:type="paragraph" w:customStyle="1" w:styleId="Default">
    <w:name w:val="Default"/>
    <w:rsid w:val="006A29F0"/>
    <w:rPr>
      <w:rFonts w:ascii="Helvetica" w:eastAsia="Helvetica" w:hAnsi="Helvetica" w:cs="Helvetica"/>
      <w:color w:val="000000"/>
      <w:sz w:val="22"/>
      <w:szCs w:val="22"/>
    </w:rPr>
  </w:style>
  <w:style w:type="numbering" w:customStyle="1" w:styleId="ImportedStyle6">
    <w:name w:val="Imported Style 6"/>
    <w:rsid w:val="006A29F0"/>
    <w:pPr>
      <w:numPr>
        <w:numId w:val="20"/>
      </w:numPr>
    </w:pPr>
  </w:style>
  <w:style w:type="numbering" w:customStyle="1" w:styleId="ImportedStyle60">
    <w:name w:val="Imported Style 6.0"/>
    <w:rsid w:val="006A29F0"/>
    <w:pPr>
      <w:numPr>
        <w:numId w:val="22"/>
      </w:numPr>
    </w:pPr>
  </w:style>
  <w:style w:type="paragraph" w:styleId="a8">
    <w:name w:val="annotation text"/>
    <w:basedOn w:val="a"/>
    <w:link w:val="a9"/>
    <w:uiPriority w:val="99"/>
    <w:semiHidden/>
    <w:unhideWhenUsed/>
    <w:rsid w:val="006A29F0"/>
  </w:style>
  <w:style w:type="character" w:customStyle="1" w:styleId="a9">
    <w:name w:val="Текст примечания Знак"/>
    <w:basedOn w:val="a0"/>
    <w:link w:val="a8"/>
    <w:uiPriority w:val="99"/>
    <w:semiHidden/>
    <w:rsid w:val="006A29F0"/>
    <w:rPr>
      <w:rFonts w:cs="Arial Unicode MS"/>
      <w:color w:val="000000"/>
      <w:u w:color="000000"/>
      <w:lang w:val="en-US"/>
    </w:rPr>
  </w:style>
  <w:style w:type="character" w:styleId="aa">
    <w:name w:val="annotation reference"/>
    <w:basedOn w:val="a0"/>
    <w:uiPriority w:val="99"/>
    <w:semiHidden/>
    <w:unhideWhenUsed/>
    <w:rsid w:val="006A29F0"/>
    <w:rPr>
      <w:sz w:val="16"/>
      <w:szCs w:val="16"/>
    </w:rPr>
  </w:style>
  <w:style w:type="paragraph" w:styleId="ab">
    <w:name w:val="Balloon Text"/>
    <w:basedOn w:val="a"/>
    <w:link w:val="ac"/>
    <w:uiPriority w:val="99"/>
    <w:semiHidden/>
    <w:unhideWhenUsed/>
    <w:rsid w:val="00964084"/>
    <w:rPr>
      <w:rFonts w:ascii="Tahoma" w:hAnsi="Tahoma" w:cs="Tahoma"/>
      <w:sz w:val="16"/>
      <w:szCs w:val="16"/>
    </w:rPr>
  </w:style>
  <w:style w:type="character" w:customStyle="1" w:styleId="ac">
    <w:name w:val="Текст выноски Знак"/>
    <w:basedOn w:val="a0"/>
    <w:link w:val="ab"/>
    <w:uiPriority w:val="99"/>
    <w:semiHidden/>
    <w:rsid w:val="00964084"/>
    <w:rPr>
      <w:rFonts w:ascii="Tahoma" w:hAnsi="Tahoma" w:cs="Tahoma"/>
      <w:color w:val="000000"/>
      <w:sz w:val="16"/>
      <w:szCs w:val="16"/>
      <w:u w:color="000000"/>
      <w:lang w:val="en-US"/>
    </w:rPr>
  </w:style>
  <w:style w:type="paragraph" w:styleId="ad">
    <w:name w:val="annotation subject"/>
    <w:basedOn w:val="a8"/>
    <w:next w:val="a8"/>
    <w:link w:val="ae"/>
    <w:uiPriority w:val="99"/>
    <w:semiHidden/>
    <w:unhideWhenUsed/>
    <w:rsid w:val="00964084"/>
    <w:rPr>
      <w:b/>
      <w:bCs/>
    </w:rPr>
  </w:style>
  <w:style w:type="character" w:customStyle="1" w:styleId="ae">
    <w:name w:val="Тема примечания Знак"/>
    <w:basedOn w:val="a9"/>
    <w:link w:val="ad"/>
    <w:uiPriority w:val="99"/>
    <w:semiHidden/>
    <w:rsid w:val="00964084"/>
    <w:rPr>
      <w:rFonts w:cs="Arial Unicode MS"/>
      <w:b/>
      <w:bCs/>
      <w:color w:val="000000"/>
      <w:u w:color="000000"/>
      <w:lang w:val="en-US"/>
    </w:rPr>
  </w:style>
  <w:style w:type="paragraph" w:styleId="af">
    <w:name w:val="Revision"/>
    <w:hidden/>
    <w:uiPriority w:val="99"/>
    <w:semiHidden/>
    <w:rsid w:val="00964084"/>
    <w:pPr>
      <w:pBdr>
        <w:top w:val="none" w:sz="0" w:space="0" w:color="auto"/>
        <w:left w:val="none" w:sz="0" w:space="0" w:color="auto"/>
        <w:bottom w:val="none" w:sz="0" w:space="0" w:color="auto"/>
        <w:right w:val="none" w:sz="0" w:space="0" w:color="auto"/>
        <w:between w:val="none" w:sz="0" w:space="0" w:color="auto"/>
        <w:bar w:val="none" w:sz="0" w:color="auto"/>
      </w:pBdr>
    </w:pPr>
    <w:rPr>
      <w:rFonts w:cs="Arial Unicode MS"/>
      <w:color w:val="000000"/>
      <w:u w:color="00000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a3">
    <w:name w:val="ImportedStyle4"/>
    <w:pPr>
      <w:numPr>
        <w:numId w:val="13"/>
      </w:numPr>
    </w:pPr>
  </w:style>
  <w:style w:type="numbering" w:customStyle="1" w:styleId="HeaderFooter">
    <w:name w:val="ImportedStyle3"/>
    <w:pPr>
      <w:numPr>
        <w:numId w:val="10"/>
      </w:numPr>
    </w:pPr>
  </w:style>
  <w:style w:type="numbering" w:customStyle="1" w:styleId="a4">
    <w:name w:val="ImportedStyle60"/>
    <w:pPr>
      <w:numPr>
        <w:numId w:val="22"/>
      </w:numPr>
    </w:pPr>
  </w:style>
  <w:style w:type="numbering" w:customStyle="1" w:styleId="TitleCover">
    <w:name w:val="ImportedStyle50"/>
    <w:pPr>
      <w:numPr>
        <w:numId w:val="17"/>
      </w:numPr>
    </w:pPr>
  </w:style>
  <w:style w:type="numbering" w:customStyle="1" w:styleId="SubtitleCover">
    <w:name w:val="ImportedStyle2"/>
    <w:pPr>
      <w:numPr>
        <w:numId w:val="8"/>
      </w:numPr>
    </w:pPr>
  </w:style>
  <w:style w:type="numbering" w:customStyle="1" w:styleId="a5">
    <w:name w:val="ImportedStyle6"/>
    <w:pPr>
      <w:numPr>
        <w:numId w:val="20"/>
      </w:numPr>
    </w:pPr>
  </w:style>
  <w:style w:type="numbering" w:customStyle="1" w:styleId="10">
    <w:name w:val="ImportedStyle1"/>
    <w:pPr>
      <w:numPr>
        <w:numId w:val="6"/>
      </w:numPr>
    </w:pPr>
  </w:style>
  <w:style w:type="numbering" w:customStyle="1" w:styleId="20">
    <w:name w:val="ImportedStyle5"/>
    <w:pPr>
      <w:numPr>
        <w:numId w:val="1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4101802">
      <w:bodyDiv w:val="1"/>
      <w:marLeft w:val="0"/>
      <w:marRight w:val="0"/>
      <w:marTop w:val="0"/>
      <w:marBottom w:val="0"/>
      <w:divBdr>
        <w:top w:val="none" w:sz="0" w:space="0" w:color="auto"/>
        <w:left w:val="none" w:sz="0" w:space="0" w:color="auto"/>
        <w:bottom w:val="none" w:sz="0" w:space="0" w:color="auto"/>
        <w:right w:val="none" w:sz="0" w:space="0" w:color="auto"/>
      </w:divBdr>
    </w:div>
    <w:div w:id="526141131">
      <w:bodyDiv w:val="1"/>
      <w:marLeft w:val="0"/>
      <w:marRight w:val="0"/>
      <w:marTop w:val="0"/>
      <w:marBottom w:val="0"/>
      <w:divBdr>
        <w:top w:val="none" w:sz="0" w:space="0" w:color="auto"/>
        <w:left w:val="none" w:sz="0" w:space="0" w:color="auto"/>
        <w:bottom w:val="none" w:sz="0" w:space="0" w:color="auto"/>
        <w:right w:val="none" w:sz="0" w:space="0" w:color="auto"/>
      </w:divBdr>
    </w:div>
    <w:div w:id="20419337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comments" Target="comments.xml"/></Relationships>
</file>

<file path=word/theme/theme1.xml><?xml version="1.0" encoding="utf-8"?>
<a:theme xmlns:a="http://schemas.openxmlformats.org/drawingml/2006/main" name="Тема Office">
  <a:themeElements>
    <a:clrScheme name="Тема 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Тема Office">
      <a:majorFont>
        <a:latin typeface="Helvetica"/>
        <a:ea typeface="Helvetica"/>
        <a:cs typeface="Helvetica"/>
      </a:majorFont>
      <a:minorFont>
        <a:latin typeface="Helvetica"/>
        <a:ea typeface="Helvetica"/>
        <a:cs typeface="Helvetica"/>
      </a:minorFont>
    </a:fontScheme>
    <a:fmtScheme name="Тема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27E9D058-F3A8-480E-AE1B-10BD25F44B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1</Pages>
  <Words>1421</Words>
  <Characters>8103</Characters>
  <Application>Microsoft Office Word</Application>
  <DocSecurity>0</DocSecurity>
  <Lines>67</Lines>
  <Paragraphs>19</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Hewlett-Packard</Company>
  <LinksUpToDate>false</LinksUpToDate>
  <CharactersWithSpaces>9505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dc:creator>
  <cp:keywords/>
  <dc:description/>
  <cp:lastModifiedBy>Коротков Антон</cp:lastModifiedBy>
  <cp:revision>31</cp:revision>
  <dcterms:created xsi:type="dcterms:W3CDTF">2016-09-08T11:07:00Z</dcterms:created>
  <dcterms:modified xsi:type="dcterms:W3CDTF">2016-10-21T18:37:00Z</dcterms:modified>
</cp:coreProperties>
</file>